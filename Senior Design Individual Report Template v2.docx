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83B4" w14:textId="77777777" w:rsidR="00F82CDC" w:rsidRDefault="00F82CDC"/>
    <w:p w14:paraId="4103BC62" w14:textId="77777777" w:rsidR="00F82CDC" w:rsidRDefault="00F82CDC"/>
    <w:p w14:paraId="3BEEF6C1" w14:textId="3AE1B25C" w:rsidR="00810F81" w:rsidRDefault="00E80C76" w:rsidP="00F82CDC">
      <w:pPr>
        <w:jc w:val="center"/>
        <w:rPr>
          <w:sz w:val="32"/>
          <w:szCs w:val="32"/>
          <w:lang w:eastAsia="zh-CN"/>
        </w:rPr>
      </w:pPr>
      <w:r w:rsidRPr="00F82CDC">
        <w:rPr>
          <w:noProof/>
          <w:sz w:val="32"/>
          <w:szCs w:val="32"/>
        </w:rPr>
        <mc:AlternateContent>
          <mc:Choice Requires="wps">
            <w:drawing>
              <wp:anchor distT="0" distB="0" distL="114300" distR="114300" simplePos="0" relativeHeight="251659264" behindDoc="0" locked="0" layoutInCell="1" allowOverlap="1" wp14:anchorId="3714AF06" wp14:editId="5AF8D79B">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21FCD705"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7BD1A0A5" w14:textId="77777777" w:rsidR="00EF38B9" w:rsidRPr="007D70F3" w:rsidRDefault="00EF38B9" w:rsidP="007D70F3">
                            <w:pPr>
                              <w:jc w:val="center"/>
                              <w:rPr>
                                <w:color w:val="FF0000"/>
                                <w:sz w:val="24"/>
                                <w:szCs w:val="24"/>
                              </w:rPr>
                            </w:pPr>
                            <w:r w:rsidRPr="007D70F3">
                              <w:rPr>
                                <w:color w:val="FF0000"/>
                                <w:sz w:val="24"/>
                                <w:szCs w:val="24"/>
                              </w:rPr>
                              <w:t>Project No. xx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714AF06" id="_x0000_t202" coordsize="21600,21600" o:spt="202" path="m,l,21600r21600,l21600,xe">
                <v:stroke joinstyle="miter"/>
                <v:path gradientshapeok="t" o:connecttype="rect"/>
              </v:shapetype>
              <v:shape id="Text Box 2" o:spid="_x0000_s1026" type="#_x0000_t202" style="position:absolute;left:0;text-align:left;margin-left:0;margin-top:8in;width:186.95pt;height:58.3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21FCD705" w14:textId="77777777" w:rsidR="00EF38B9" w:rsidRPr="007D70F3" w:rsidRDefault="00EF38B9" w:rsidP="007D70F3">
                      <w:pPr>
                        <w:jc w:val="center"/>
                        <w:rPr>
                          <w:sz w:val="24"/>
                          <w:szCs w:val="24"/>
                        </w:rPr>
                      </w:pPr>
                      <w:r w:rsidRPr="007D70F3">
                        <w:rPr>
                          <w:color w:val="FF0000"/>
                          <w:sz w:val="24"/>
                          <w:szCs w:val="24"/>
                        </w:rPr>
                        <w:t>[xx] [December/May]</w:t>
                      </w:r>
                      <w:r w:rsidRPr="007D70F3">
                        <w:rPr>
                          <w:sz w:val="24"/>
                          <w:szCs w:val="24"/>
                        </w:rPr>
                        <w:t xml:space="preserve"> 201</w:t>
                      </w:r>
                      <w:r w:rsidRPr="007D70F3">
                        <w:rPr>
                          <w:color w:val="FF0000"/>
                          <w:sz w:val="24"/>
                          <w:szCs w:val="24"/>
                        </w:rPr>
                        <w:t>[x]</w:t>
                      </w:r>
                    </w:p>
                    <w:p w14:paraId="7BD1A0A5" w14:textId="77777777" w:rsidR="00EF38B9" w:rsidRPr="007D70F3" w:rsidRDefault="00EF38B9" w:rsidP="007D70F3">
                      <w:pPr>
                        <w:jc w:val="center"/>
                        <w:rPr>
                          <w:color w:val="FF0000"/>
                          <w:sz w:val="24"/>
                          <w:szCs w:val="24"/>
                        </w:rPr>
                      </w:pPr>
                      <w:r w:rsidRPr="007D70F3">
                        <w:rPr>
                          <w:color w:val="FF0000"/>
                          <w:sz w:val="24"/>
                          <w:szCs w:val="24"/>
                        </w:rPr>
                        <w:t>Project No. xx</w:t>
                      </w:r>
                    </w:p>
                  </w:txbxContent>
                </v:textbox>
                <w10:wrap anchory="page"/>
              </v:shape>
            </w:pict>
          </mc:Fallback>
        </mc:AlternateContent>
      </w:r>
      <w:r w:rsidR="00F82CDC" w:rsidRPr="00F82CDC">
        <w:rPr>
          <w:rFonts w:hint="eastAsia"/>
          <w:sz w:val="32"/>
          <w:szCs w:val="32"/>
          <w:lang w:eastAsia="zh-CN"/>
        </w:rPr>
        <w:t>Z</w:t>
      </w:r>
      <w:r w:rsidR="00F82CDC" w:rsidRPr="00F82CDC">
        <w:rPr>
          <w:sz w:val="32"/>
          <w:szCs w:val="32"/>
          <w:lang w:eastAsia="zh-CN"/>
        </w:rPr>
        <w:t>hejiang University/University of Illinois Urbana-Champaign Institute</w:t>
      </w:r>
    </w:p>
    <w:p w14:paraId="780F856B" w14:textId="77777777" w:rsidR="00F82CDC" w:rsidRDefault="00F82CDC" w:rsidP="00F82CDC">
      <w:pPr>
        <w:jc w:val="center"/>
        <w:rPr>
          <w:sz w:val="32"/>
          <w:szCs w:val="32"/>
          <w:lang w:eastAsia="zh-CN"/>
        </w:rPr>
      </w:pPr>
    </w:p>
    <w:p w14:paraId="4CFEDDC1" w14:textId="7B5E9FA8" w:rsidR="00F82CDC" w:rsidRPr="00F82CDC" w:rsidRDefault="00F82CDC" w:rsidP="00F82CDC">
      <w:pPr>
        <w:jc w:val="center"/>
        <w:rPr>
          <w:sz w:val="56"/>
          <w:szCs w:val="56"/>
          <w:lang w:eastAsia="zh-CN"/>
        </w:rPr>
      </w:pPr>
      <w:r w:rsidRPr="00F82CDC">
        <w:rPr>
          <w:rFonts w:hint="eastAsia"/>
          <w:sz w:val="56"/>
          <w:szCs w:val="56"/>
          <w:lang w:eastAsia="zh-CN"/>
        </w:rPr>
        <w:t>S</w:t>
      </w:r>
      <w:r w:rsidRPr="00F82CDC">
        <w:rPr>
          <w:sz w:val="56"/>
          <w:szCs w:val="56"/>
          <w:lang w:eastAsia="zh-CN"/>
        </w:rPr>
        <w:t xml:space="preserve">enior Design </w:t>
      </w:r>
      <w:r w:rsidR="002E27D4">
        <w:rPr>
          <w:sz w:val="56"/>
          <w:szCs w:val="56"/>
          <w:lang w:eastAsia="zh-CN"/>
        </w:rPr>
        <w:t>Individual</w:t>
      </w:r>
      <w:r w:rsidR="002E27D4" w:rsidRPr="00F82CDC">
        <w:rPr>
          <w:sz w:val="56"/>
          <w:szCs w:val="56"/>
          <w:lang w:eastAsia="zh-CN"/>
        </w:rPr>
        <w:t xml:space="preserve"> </w:t>
      </w:r>
      <w:r w:rsidRPr="00F82CDC">
        <w:rPr>
          <w:sz w:val="56"/>
          <w:szCs w:val="56"/>
          <w:lang w:eastAsia="zh-CN"/>
        </w:rPr>
        <w:t>Report</w:t>
      </w:r>
    </w:p>
    <w:p w14:paraId="597D1783" w14:textId="4EF9947D" w:rsidR="00810F81" w:rsidRDefault="002E27D4" w:rsidP="00F82CDC">
      <w:r w:rsidRPr="00F82CDC">
        <w:rPr>
          <w:noProof/>
          <w:sz w:val="32"/>
          <w:szCs w:val="32"/>
        </w:rPr>
        <mc:AlternateContent>
          <mc:Choice Requires="wps">
            <w:drawing>
              <wp:anchor distT="0" distB="0" distL="114300" distR="114300" simplePos="0" relativeHeight="251657216" behindDoc="0" locked="0" layoutInCell="1" allowOverlap="1" wp14:anchorId="0EC05B35" wp14:editId="476C5BCF">
                <wp:simplePos x="0" y="0"/>
                <wp:positionH relativeFrom="column">
                  <wp:posOffset>431800</wp:posOffset>
                </wp:positionH>
                <wp:positionV relativeFrom="page">
                  <wp:posOffset>4495800</wp:posOffset>
                </wp:positionV>
                <wp:extent cx="5074920" cy="406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406400"/>
                        </a:xfrm>
                        <a:prstGeom prst="rect">
                          <a:avLst/>
                        </a:prstGeom>
                        <a:solidFill>
                          <a:srgbClr val="FFFFFF"/>
                        </a:solidFill>
                        <a:ln w="9525">
                          <a:noFill/>
                          <a:miter lim="800000"/>
                          <a:headEnd/>
                          <a:tailEnd/>
                        </a:ln>
                      </wps:spPr>
                      <wps:txbx>
                        <w:txbxContent>
                          <w:p w14:paraId="6DC2FC0C" w14:textId="4730CF34" w:rsidR="00EF38B9" w:rsidRPr="00F73C88" w:rsidRDefault="00EF38B9" w:rsidP="007D70F3">
                            <w:pPr>
                              <w:jc w:val="center"/>
                              <w:rPr>
                                <w:color w:val="FF0000"/>
                                <w:sz w:val="28"/>
                                <w:szCs w:val="28"/>
                              </w:rPr>
                            </w:pPr>
                            <w:r w:rsidRPr="00F73C88">
                              <w:rPr>
                                <w:color w:val="FF0000"/>
                                <w:sz w:val="28"/>
                                <w:szCs w:val="28"/>
                              </w:rPr>
                              <w:t>[Author Name]</w:t>
                            </w:r>
                          </w:p>
                          <w:p w14:paraId="7205DC88" w14:textId="4D908CAB" w:rsidR="00EF38B9" w:rsidRPr="00F73C88" w:rsidRDefault="00EF38B9" w:rsidP="00A063D8">
                            <w:pPr>
                              <w:rPr>
                                <w:color w:val="FF000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05B35" id="_x0000_s1027" type="#_x0000_t202" style="position:absolute;margin-left:34pt;margin-top:354pt;width:399.6pt;height: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Q0EQIAAP0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" stroked="f">
                <v:textbox>
                  <w:txbxContent>
                    <w:p w14:paraId="6DC2FC0C" w14:textId="4730CF34" w:rsidR="00EF38B9" w:rsidRPr="00F73C88" w:rsidRDefault="00EF38B9" w:rsidP="007D70F3">
                      <w:pPr>
                        <w:jc w:val="center"/>
                        <w:rPr>
                          <w:color w:val="FF0000"/>
                          <w:sz w:val="28"/>
                          <w:szCs w:val="28"/>
                        </w:rPr>
                      </w:pPr>
                      <w:r w:rsidRPr="00F73C88">
                        <w:rPr>
                          <w:color w:val="FF0000"/>
                          <w:sz w:val="28"/>
                          <w:szCs w:val="28"/>
                        </w:rPr>
                        <w:t>[Author Name]</w:t>
                      </w:r>
                    </w:p>
                    <w:p w14:paraId="7205DC88" w14:textId="4D908CAB" w:rsidR="00EF38B9" w:rsidRPr="00F73C88" w:rsidRDefault="00EF38B9" w:rsidP="00A063D8">
                      <w:pPr>
                        <w:rPr>
                          <w:color w:val="FF0000"/>
                          <w:sz w:val="28"/>
                          <w:szCs w:val="28"/>
                        </w:rPr>
                      </w:pPr>
                    </w:p>
                  </w:txbxContent>
                </v:textbox>
                <w10:wrap anchory="page"/>
              </v:shape>
            </w:pict>
          </mc:Fallback>
        </mc:AlternateContent>
      </w:r>
      <w:r w:rsidRPr="00F82CDC">
        <w:rPr>
          <w:noProof/>
          <w:sz w:val="32"/>
          <w:szCs w:val="32"/>
        </w:rPr>
        <mc:AlternateContent>
          <mc:Choice Requires="wps">
            <w:drawing>
              <wp:anchor distT="0" distB="0" distL="114300" distR="114300" simplePos="0" relativeHeight="251658240" behindDoc="0" locked="0" layoutInCell="1" allowOverlap="1" wp14:anchorId="5CC337D9" wp14:editId="19A107D7">
                <wp:simplePos x="0" y="0"/>
                <wp:positionH relativeFrom="column">
                  <wp:posOffset>546100</wp:posOffset>
                </wp:positionH>
                <wp:positionV relativeFrom="page">
                  <wp:posOffset>5969000</wp:posOffset>
                </wp:positionV>
                <wp:extent cx="4846955" cy="1136650"/>
                <wp:effectExtent l="0" t="0" r="444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136650"/>
                        </a:xfrm>
                        <a:prstGeom prst="rect">
                          <a:avLst/>
                        </a:prstGeom>
                        <a:solidFill>
                          <a:srgbClr val="FFFFFF"/>
                        </a:solidFill>
                        <a:ln w="9525">
                          <a:noFill/>
                          <a:miter lim="800000"/>
                          <a:headEnd/>
                          <a:tailEnd/>
                        </a:ln>
                      </wps:spPr>
                      <wps:txbx>
                        <w:txbxContent>
                          <w:p w14:paraId="35EC3AD1" w14:textId="3EBC7E65" w:rsidR="00EF38B9" w:rsidRPr="007D70F3" w:rsidRDefault="002E27D4" w:rsidP="007D70F3">
                            <w:pPr>
                              <w:jc w:val="center"/>
                              <w:rPr>
                                <w:color w:val="FF0000"/>
                                <w:sz w:val="24"/>
                                <w:szCs w:val="24"/>
                              </w:rPr>
                            </w:pPr>
                            <w:r>
                              <w:rPr>
                                <w:sz w:val="24"/>
                                <w:szCs w:val="24"/>
                              </w:rPr>
                              <w:t xml:space="preserve">Individual </w:t>
                            </w:r>
                            <w:r w:rsidR="00EF38B9" w:rsidRPr="007D70F3">
                              <w:rPr>
                                <w:sz w:val="24"/>
                                <w:szCs w:val="24"/>
                              </w:rPr>
                              <w:t xml:space="preserve">Report for Senior Design, </w:t>
                            </w:r>
                            <w:r w:rsidR="00EF38B9" w:rsidRPr="007D70F3">
                              <w:rPr>
                                <w:color w:val="FF0000"/>
                                <w:sz w:val="24"/>
                                <w:szCs w:val="24"/>
                              </w:rPr>
                              <w:t>[Fall/Spring 201x]</w:t>
                            </w:r>
                          </w:p>
                          <w:p w14:paraId="429943C2" w14:textId="083752E7" w:rsidR="00EF38B9" w:rsidRDefault="002E27D4" w:rsidP="007D70F3">
                            <w:pPr>
                              <w:jc w:val="center"/>
                              <w:rPr>
                                <w:color w:val="FF0000"/>
                                <w:sz w:val="24"/>
                                <w:szCs w:val="24"/>
                              </w:rPr>
                            </w:pPr>
                            <w:r>
                              <w:rPr>
                                <w:sz w:val="24"/>
                                <w:szCs w:val="24"/>
                              </w:rPr>
                              <w:t>Sponsor</w:t>
                            </w:r>
                            <w:r w:rsidR="00EF38B9" w:rsidRPr="007D70F3">
                              <w:rPr>
                                <w:sz w:val="24"/>
                                <w:szCs w:val="24"/>
                              </w:rPr>
                              <w:t>:</w:t>
                            </w:r>
                            <w:r w:rsidR="00EF38B9" w:rsidRPr="007D70F3">
                              <w:rPr>
                                <w:color w:val="FF0000"/>
                                <w:sz w:val="24"/>
                                <w:szCs w:val="24"/>
                              </w:rPr>
                              <w:t xml:space="preserve"> [</w:t>
                            </w:r>
                            <w:r>
                              <w:rPr>
                                <w:color w:val="FF0000"/>
                                <w:sz w:val="24"/>
                                <w:szCs w:val="24"/>
                              </w:rPr>
                              <w:t>Faculty</w:t>
                            </w:r>
                            <w:r w:rsidR="00EF38B9" w:rsidRPr="007D70F3">
                              <w:rPr>
                                <w:color w:val="FF0000"/>
                                <w:sz w:val="24"/>
                                <w:szCs w:val="24"/>
                              </w:rPr>
                              <w:t xml:space="preserve"> Name]</w:t>
                            </w:r>
                          </w:p>
                          <w:p w14:paraId="47783A5D" w14:textId="77777777" w:rsidR="002E27D4" w:rsidRPr="007D70F3" w:rsidRDefault="002E27D4" w:rsidP="002E27D4">
                            <w:pPr>
                              <w:jc w:val="center"/>
                              <w:rPr>
                                <w:color w:val="FF0000"/>
                                <w:sz w:val="24"/>
                                <w:szCs w:val="24"/>
                              </w:rPr>
                            </w:pPr>
                            <w:r w:rsidRPr="007D70F3">
                              <w:rPr>
                                <w:sz w:val="24"/>
                                <w:szCs w:val="24"/>
                              </w:rPr>
                              <w:t>TA:</w:t>
                            </w:r>
                            <w:r w:rsidRPr="007D70F3">
                              <w:rPr>
                                <w:color w:val="FF0000"/>
                                <w:sz w:val="24"/>
                                <w:szCs w:val="24"/>
                              </w:rPr>
                              <w:t xml:space="preserve"> [TA Name]</w:t>
                            </w:r>
                          </w:p>
                          <w:p w14:paraId="0DC033F2" w14:textId="77777777" w:rsidR="002E27D4" w:rsidRPr="007D70F3" w:rsidRDefault="002E27D4" w:rsidP="007D70F3">
                            <w:pPr>
                              <w:jc w:val="center"/>
                              <w:rPr>
                                <w:color w:val="FF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337D9" id="_x0000_s1028" type="#_x0000_t202" style="position:absolute;margin-left:43pt;margin-top:470pt;width:381.65pt;height: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" stroked="f">
                <v:textbox>
                  <w:txbxContent>
                    <w:p w14:paraId="35EC3AD1" w14:textId="3EBC7E65" w:rsidR="00EF38B9" w:rsidRPr="007D70F3" w:rsidRDefault="002E27D4" w:rsidP="007D70F3">
                      <w:pPr>
                        <w:jc w:val="center"/>
                        <w:rPr>
                          <w:color w:val="FF0000"/>
                          <w:sz w:val="24"/>
                          <w:szCs w:val="24"/>
                        </w:rPr>
                      </w:pPr>
                      <w:r>
                        <w:rPr>
                          <w:sz w:val="24"/>
                          <w:szCs w:val="24"/>
                        </w:rPr>
                        <w:t xml:space="preserve">Individual </w:t>
                      </w:r>
                      <w:r w:rsidR="00EF38B9" w:rsidRPr="007D70F3">
                        <w:rPr>
                          <w:sz w:val="24"/>
                          <w:szCs w:val="24"/>
                        </w:rPr>
                        <w:t xml:space="preserve">Report for Senior Design, </w:t>
                      </w:r>
                      <w:r w:rsidR="00EF38B9" w:rsidRPr="007D70F3">
                        <w:rPr>
                          <w:color w:val="FF0000"/>
                          <w:sz w:val="24"/>
                          <w:szCs w:val="24"/>
                        </w:rPr>
                        <w:t>[Fall/Spring 201x]</w:t>
                      </w:r>
                    </w:p>
                    <w:p w14:paraId="429943C2" w14:textId="083752E7" w:rsidR="00EF38B9" w:rsidRDefault="002E27D4" w:rsidP="007D70F3">
                      <w:pPr>
                        <w:jc w:val="center"/>
                        <w:rPr>
                          <w:color w:val="FF0000"/>
                          <w:sz w:val="24"/>
                          <w:szCs w:val="24"/>
                        </w:rPr>
                      </w:pPr>
                      <w:r>
                        <w:rPr>
                          <w:sz w:val="24"/>
                          <w:szCs w:val="24"/>
                        </w:rPr>
                        <w:t>Sponsor</w:t>
                      </w:r>
                      <w:r w:rsidR="00EF38B9" w:rsidRPr="007D70F3">
                        <w:rPr>
                          <w:sz w:val="24"/>
                          <w:szCs w:val="24"/>
                        </w:rPr>
                        <w:t>:</w:t>
                      </w:r>
                      <w:r w:rsidR="00EF38B9" w:rsidRPr="007D70F3">
                        <w:rPr>
                          <w:color w:val="FF0000"/>
                          <w:sz w:val="24"/>
                          <w:szCs w:val="24"/>
                        </w:rPr>
                        <w:t xml:space="preserve"> [</w:t>
                      </w:r>
                      <w:r>
                        <w:rPr>
                          <w:color w:val="FF0000"/>
                          <w:sz w:val="24"/>
                          <w:szCs w:val="24"/>
                        </w:rPr>
                        <w:t>Faculty</w:t>
                      </w:r>
                      <w:r w:rsidR="00EF38B9" w:rsidRPr="007D70F3">
                        <w:rPr>
                          <w:color w:val="FF0000"/>
                          <w:sz w:val="24"/>
                          <w:szCs w:val="24"/>
                        </w:rPr>
                        <w:t xml:space="preserve"> Name]</w:t>
                      </w:r>
                    </w:p>
                    <w:p w14:paraId="47783A5D" w14:textId="77777777" w:rsidR="002E27D4" w:rsidRPr="007D70F3" w:rsidRDefault="002E27D4" w:rsidP="002E27D4">
                      <w:pPr>
                        <w:jc w:val="center"/>
                        <w:rPr>
                          <w:color w:val="FF0000"/>
                          <w:sz w:val="24"/>
                          <w:szCs w:val="24"/>
                        </w:rPr>
                      </w:pPr>
                      <w:r w:rsidRPr="007D70F3">
                        <w:rPr>
                          <w:sz w:val="24"/>
                          <w:szCs w:val="24"/>
                        </w:rPr>
                        <w:t>TA:</w:t>
                      </w:r>
                      <w:r w:rsidRPr="007D70F3">
                        <w:rPr>
                          <w:color w:val="FF0000"/>
                          <w:sz w:val="24"/>
                          <w:szCs w:val="24"/>
                        </w:rPr>
                        <w:t xml:space="preserve"> [TA Name]</w:t>
                      </w:r>
                    </w:p>
                    <w:p w14:paraId="0DC033F2" w14:textId="77777777" w:rsidR="002E27D4" w:rsidRPr="007D70F3" w:rsidRDefault="002E27D4" w:rsidP="007D70F3">
                      <w:pPr>
                        <w:jc w:val="center"/>
                        <w:rPr>
                          <w:color w:val="FF0000"/>
                          <w:sz w:val="24"/>
                          <w:szCs w:val="24"/>
                        </w:rPr>
                      </w:pPr>
                    </w:p>
                  </w:txbxContent>
                </v:textbox>
                <w10:wrap anchory="page"/>
              </v:shape>
            </w:pict>
          </mc:Fallback>
        </mc:AlternateContent>
      </w:r>
      <w:r w:rsidR="00F82CDC" w:rsidRPr="00F82CDC">
        <w:rPr>
          <w:noProof/>
          <w:sz w:val="32"/>
          <w:szCs w:val="32"/>
        </w:rPr>
        <mc:AlternateContent>
          <mc:Choice Requires="wps">
            <w:drawing>
              <wp:anchor distT="0" distB="0" distL="114300" distR="114300" simplePos="0" relativeHeight="251656192" behindDoc="0" locked="0" layoutInCell="1" allowOverlap="1" wp14:anchorId="009E2E72" wp14:editId="64C3573B">
                <wp:simplePos x="0" y="0"/>
                <wp:positionH relativeFrom="column">
                  <wp:posOffset>2457450</wp:posOffset>
                </wp:positionH>
                <wp:positionV relativeFrom="page">
                  <wp:posOffset>3841750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68CFCA12"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9E2E72" id="_x0000_s1029" type="#_x0000_t202" style="position:absolute;margin-left:193.5pt;margin-top:302.5pt;width:80.2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" stroked="f">
                <v:textbox style="mso-fit-shape-to-text:t">
                  <w:txbxContent>
                    <w:p w14:paraId="68CFCA12"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r w:rsidR="00F82CDC">
        <w:rPr>
          <w:noProof/>
        </w:rPr>
        <mc:AlternateContent>
          <mc:Choice Requires="wps">
            <w:drawing>
              <wp:anchor distT="0" distB="0" distL="114300" distR="114300" simplePos="0" relativeHeight="251655168" behindDoc="0" locked="0" layoutInCell="1" allowOverlap="1" wp14:anchorId="7451FF99" wp14:editId="76E3401A">
                <wp:simplePos x="0" y="0"/>
                <wp:positionH relativeFrom="column">
                  <wp:posOffset>-114300</wp:posOffset>
                </wp:positionH>
                <wp:positionV relativeFrom="page">
                  <wp:posOffset>3244850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28CAE5A9" w14:textId="77777777" w:rsidR="00EF38B9" w:rsidRPr="00F73C88" w:rsidRDefault="00EF38B9" w:rsidP="007D70F3">
                            <w:pPr>
                              <w:pStyle w:val="Title"/>
                              <w:jc w:val="center"/>
                              <w:rPr>
                                <w:caps/>
                                <w:color w:val="FF0000"/>
                              </w:rPr>
                            </w:pPr>
                            <w:r w:rsidRPr="00F73C88">
                              <w:rPr>
                                <w:caps/>
                                <w:color w:val="FF0000"/>
                              </w:rPr>
                              <w:t>[report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1FF99" id="_x0000_s1030" type="#_x0000_t202" style="position:absolute;margin-left:-9pt;margin-top:255.5pt;width:485.85pt;height:4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CDEg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" stroked="f">
                <v:textbox>
                  <w:txbxContent>
                    <w:p w14:paraId="28CAE5A9" w14:textId="77777777" w:rsidR="00EF38B9" w:rsidRPr="00F73C88" w:rsidRDefault="00EF38B9" w:rsidP="007D70F3">
                      <w:pPr>
                        <w:pStyle w:val="Title"/>
                        <w:jc w:val="center"/>
                        <w:rPr>
                          <w:caps/>
                          <w:color w:val="FF0000"/>
                        </w:rPr>
                      </w:pPr>
                      <w:r w:rsidRPr="00F73C88">
                        <w:rPr>
                          <w:caps/>
                          <w:color w:val="FF0000"/>
                        </w:rPr>
                        <w:t>[report title]</w:t>
                      </w:r>
                    </w:p>
                  </w:txbxContent>
                </v:textbox>
                <w10:wrap anchory="page"/>
              </v:shape>
            </w:pict>
          </mc:Fallback>
        </mc:AlternateContent>
      </w:r>
      <w:r w:rsidR="00810F81">
        <w:br w:type="page"/>
      </w:r>
    </w:p>
    <w:p w14:paraId="59BD983A" w14:textId="77777777" w:rsidR="001010DD" w:rsidRDefault="001010DD" w:rsidP="001010DD">
      <w:pPr>
        <w:rPr>
          <w:rFonts w:asciiTheme="majorHAnsi" w:hAnsiTheme="majorHAnsi"/>
          <w:b/>
          <w:color w:val="1F497D" w:themeColor="text2"/>
          <w:sz w:val="28"/>
          <w:szCs w:val="28"/>
        </w:rPr>
      </w:pPr>
      <w:r>
        <w:rPr>
          <w:rFonts w:asciiTheme="majorHAnsi" w:hAnsiTheme="majorHAnsi"/>
          <w:b/>
          <w:color w:val="1F497D" w:themeColor="text2"/>
          <w:sz w:val="28"/>
          <w:szCs w:val="28"/>
        </w:rPr>
        <w:lastRenderedPageBreak/>
        <w:t>Acknowledgement</w:t>
      </w:r>
    </w:p>
    <w:p w14:paraId="5985CEE6" w14:textId="77777777" w:rsidR="001010DD" w:rsidRPr="00AF2027" w:rsidRDefault="001010DD" w:rsidP="001010DD">
      <w:pPr>
        <w:spacing w:after="0"/>
        <w:rPr>
          <w:color w:val="FF0000"/>
        </w:rPr>
      </w:pPr>
      <w:r w:rsidRPr="00AF2027">
        <w:rPr>
          <w:color w:val="FF0000"/>
        </w:rPr>
        <w:t xml:space="preserve">Writing an acknowledgement section is a way to express your gratitude to individuals and organizations that have contributed to your project. </w:t>
      </w:r>
      <w:r>
        <w:rPr>
          <w:color w:val="FF0000"/>
        </w:rPr>
        <w:t>Below</w:t>
      </w:r>
      <w:r w:rsidRPr="00AF2027">
        <w:rPr>
          <w:color w:val="FF0000"/>
        </w:rPr>
        <w:t xml:space="preserve"> are some tips on how to write an acknowledgement section:</w:t>
      </w:r>
    </w:p>
    <w:p w14:paraId="7D5F219F" w14:textId="77777777" w:rsidR="001010DD" w:rsidRPr="00AF2027" w:rsidRDefault="001010DD" w:rsidP="001010DD">
      <w:pPr>
        <w:spacing w:after="0"/>
        <w:rPr>
          <w:color w:val="FF0000"/>
        </w:rPr>
      </w:pPr>
    </w:p>
    <w:p w14:paraId="4599C952" w14:textId="77777777" w:rsidR="001010DD" w:rsidRDefault="001010DD" w:rsidP="001010DD">
      <w:pPr>
        <w:spacing w:after="0"/>
        <w:rPr>
          <w:color w:val="FF0000"/>
        </w:rPr>
      </w:pPr>
      <w:r w:rsidRPr="00AF2027">
        <w:rPr>
          <w:color w:val="FF0000"/>
        </w:rPr>
        <w:t>Begin your acknowledgement section by expressing your gratitude to the individuals or organizations that have helped you with your project. This can include your faculty advisor, project sponsor, team members, family members, and friends.</w:t>
      </w:r>
    </w:p>
    <w:p w14:paraId="37CD32AB" w14:textId="77777777" w:rsidR="001010DD" w:rsidRPr="00AF2027" w:rsidRDefault="001010DD" w:rsidP="001010DD">
      <w:pPr>
        <w:spacing w:after="0"/>
        <w:rPr>
          <w:color w:val="FF0000"/>
        </w:rPr>
      </w:pPr>
    </w:p>
    <w:p w14:paraId="561DA8D4" w14:textId="77777777" w:rsidR="001010DD" w:rsidRPr="00AF2027" w:rsidRDefault="001010DD" w:rsidP="001010DD">
      <w:pPr>
        <w:rPr>
          <w:color w:val="FF0000"/>
        </w:rPr>
      </w:pPr>
      <w:r w:rsidRPr="00AF2027">
        <w:rPr>
          <w:color w:val="FF0000"/>
        </w:rPr>
        <w:t>Be specific about the contributions that each person or organization has made to your project. This can include providing technical guidance, financial support, or emotional support.</w:t>
      </w:r>
    </w:p>
    <w:p w14:paraId="4AE2BDA2" w14:textId="77777777" w:rsidR="001010DD" w:rsidRPr="00AF2027" w:rsidRDefault="001010DD" w:rsidP="001010DD">
      <w:pPr>
        <w:rPr>
          <w:color w:val="FF0000"/>
        </w:rPr>
      </w:pPr>
      <w:r>
        <w:rPr>
          <w:color w:val="FF0000"/>
        </w:rPr>
        <w:t>I</w:t>
      </w:r>
      <w:r w:rsidRPr="00AF2027">
        <w:rPr>
          <w:color w:val="FF0000"/>
        </w:rPr>
        <w:t>t's important to keep your acknowledgement section concise. Try to limit your acknowledgements to one page or less.</w:t>
      </w:r>
    </w:p>
    <w:p w14:paraId="7791C9EA" w14:textId="77777777" w:rsidR="001010DD" w:rsidRPr="00AF2027" w:rsidRDefault="001010DD" w:rsidP="001010DD">
      <w:pPr>
        <w:rPr>
          <w:color w:val="FF0000"/>
        </w:rPr>
      </w:pPr>
      <w:r w:rsidRPr="00AF2027">
        <w:rPr>
          <w:color w:val="FF0000"/>
        </w:rPr>
        <w:t xml:space="preserve">Keep in mind that your acknowledgement section is part of a formal report, so </w:t>
      </w:r>
      <w:r>
        <w:rPr>
          <w:color w:val="FF0000"/>
        </w:rPr>
        <w:t>please</w:t>
      </w:r>
      <w:r w:rsidRPr="00AF2027">
        <w:rPr>
          <w:color w:val="FF0000"/>
        </w:rPr>
        <w:t xml:space="preserve"> use a professional tone and avoid overly casual language.</w:t>
      </w:r>
    </w:p>
    <w:p w14:paraId="1170213D" w14:textId="77777777" w:rsidR="00F82CDC" w:rsidRDefault="00F82CDC">
      <w:pPr>
        <w:rPr>
          <w:rFonts w:asciiTheme="majorHAnsi" w:hAnsiTheme="majorHAnsi"/>
          <w:b/>
          <w:color w:val="1F497D" w:themeColor="text2"/>
          <w:sz w:val="28"/>
          <w:szCs w:val="28"/>
        </w:rPr>
      </w:pPr>
    </w:p>
    <w:p w14:paraId="558C46CB" w14:textId="77777777" w:rsidR="007C2D7C" w:rsidRDefault="007C2D7C">
      <w:pPr>
        <w:rPr>
          <w:rFonts w:asciiTheme="majorHAnsi" w:hAnsiTheme="majorHAnsi"/>
          <w:b/>
          <w:color w:val="1F497D" w:themeColor="text2"/>
          <w:sz w:val="28"/>
          <w:szCs w:val="28"/>
        </w:rPr>
      </w:pPr>
      <w:r>
        <w:rPr>
          <w:rFonts w:asciiTheme="majorHAnsi" w:hAnsiTheme="majorHAnsi"/>
          <w:b/>
          <w:color w:val="1F497D" w:themeColor="text2"/>
          <w:sz w:val="28"/>
          <w:szCs w:val="28"/>
        </w:rPr>
        <w:br w:type="page"/>
      </w:r>
    </w:p>
    <w:p w14:paraId="2EFBEEC8" w14:textId="18ECF554"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1204419B"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achieved by stripping out the heading style.)</w:t>
      </w:r>
    </w:p>
    <w:p w14:paraId="48558DB5" w14:textId="77777777" w:rsidR="001F04D1" w:rsidRDefault="001F04D1" w:rsidP="007D70F3">
      <w:pPr>
        <w:rPr>
          <w:color w:val="FF0000"/>
        </w:rPr>
      </w:pPr>
      <w:r>
        <w:rPr>
          <w:color w:val="FF0000"/>
        </w:rPr>
        <w:t xml:space="preserve">Note that </w:t>
      </w:r>
      <w:r w:rsidRPr="00295865">
        <w:rPr>
          <w:b/>
          <w:color w:val="FF0000"/>
        </w:rPr>
        <w:t>you can ignore the TOC on next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152A2DA7"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0E260B6E" w14:textId="565DF12A" w:rsidR="005C1DAB" w:rsidRDefault="005C1DAB"/>
    <w:p w14:paraId="41A840F6" w14:textId="3AD4FB2D" w:rsidR="00840FAF" w:rsidRDefault="001010DD">
      <w:pPr>
        <w:rPr>
          <w:lang w:eastAsia="zh-CN"/>
        </w:rPr>
      </w:pPr>
      <w:r>
        <w:rPr>
          <w:rFonts w:hint="eastAsia"/>
          <w:lang w:eastAsia="zh-CN"/>
        </w:rPr>
        <w:t>K</w:t>
      </w:r>
      <w:r>
        <w:rPr>
          <w:lang w:eastAsia="zh-CN"/>
        </w:rPr>
        <w:t>ey wor</w:t>
      </w:r>
      <w:r w:rsidR="009B6BCB">
        <w:rPr>
          <w:lang w:eastAsia="zh-CN"/>
        </w:rPr>
        <w:t xml:space="preserve">ds: </w:t>
      </w:r>
      <w:proofErr w:type="spellStart"/>
      <w:r w:rsidR="009B6BCB">
        <w:rPr>
          <w:lang w:eastAsia="zh-CN"/>
        </w:rPr>
        <w:t>xxxx</w:t>
      </w:r>
      <w:proofErr w:type="spellEnd"/>
      <w:r w:rsidR="009B6BCB">
        <w:rPr>
          <w:lang w:eastAsia="zh-CN"/>
        </w:rPr>
        <w:t xml:space="preserve"> </w:t>
      </w:r>
      <w:proofErr w:type="spellStart"/>
      <w:r w:rsidR="009B6BCB">
        <w:rPr>
          <w:lang w:eastAsia="zh-CN"/>
        </w:rPr>
        <w:t>xxxx</w:t>
      </w:r>
      <w:proofErr w:type="spellEnd"/>
      <w:r w:rsidR="009B6BCB">
        <w:rPr>
          <w:lang w:eastAsia="zh-CN"/>
        </w:rPr>
        <w:t xml:space="preserve"> </w:t>
      </w:r>
      <w:proofErr w:type="spellStart"/>
      <w:r w:rsidR="009B6BCB">
        <w:rPr>
          <w:lang w:eastAsia="zh-CN"/>
        </w:rPr>
        <w:t>xxxx</w:t>
      </w:r>
      <w:proofErr w:type="spellEnd"/>
    </w:p>
    <w:p w14:paraId="3417FBBB" w14:textId="230916F6" w:rsidR="009B6BCB" w:rsidRDefault="009B6BCB">
      <w:pPr>
        <w:rPr>
          <w:lang w:eastAsia="zh-CN"/>
        </w:rPr>
      </w:pPr>
      <w:r>
        <w:rPr>
          <w:lang w:eastAsia="zh-CN"/>
        </w:rPr>
        <w:br w:type="page"/>
      </w:r>
    </w:p>
    <w:p w14:paraId="2EC2B26F" w14:textId="77777777" w:rsidR="009B6BCB" w:rsidRDefault="009B6BCB">
      <w:pPr>
        <w:rPr>
          <w:lang w:eastAsia="zh-CN"/>
        </w:rPr>
      </w:pP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rFonts w:eastAsiaTheme="minorEastAsia"/>
          <w:noProof/>
        </w:rPr>
      </w:sdtEndPr>
      <w:sdtContent>
        <w:p w14:paraId="6491316F" w14:textId="77777777" w:rsidR="00522FC4" w:rsidRDefault="00522FC4">
          <w:pPr>
            <w:pStyle w:val="TOCHeading"/>
          </w:pPr>
          <w:r>
            <w:t>Contents</w:t>
          </w:r>
        </w:p>
        <w:p w14:paraId="31224B30" w14:textId="77777777" w:rsidR="00527794" w:rsidRPr="00527794" w:rsidRDefault="00527794" w:rsidP="00527794">
          <w:pPr>
            <w:rPr>
              <w:lang w:eastAsia="ja-JP"/>
            </w:rPr>
          </w:pPr>
        </w:p>
        <w:p w14:paraId="715FECC3" w14:textId="5A8EF70C" w:rsidR="002E27D4" w:rsidRDefault="00522FC4">
          <w:pPr>
            <w:pStyle w:val="TOC1"/>
            <w:rPr>
              <w:noProof/>
              <w:sz w:val="24"/>
              <w:szCs w:val="24"/>
              <w:lang w:eastAsia="zh-CN"/>
            </w:rPr>
          </w:pPr>
          <w:r>
            <w:fldChar w:fldCharType="begin"/>
          </w:r>
          <w:r>
            <w:instrText xml:space="preserve"> TOC \o "1-3" \h \z \u </w:instrText>
          </w:r>
          <w:r>
            <w:fldChar w:fldCharType="separate"/>
          </w:r>
          <w:hyperlink w:anchor="_Toc132202373" w:history="1">
            <w:r w:rsidR="002E27D4" w:rsidRPr="00565F12">
              <w:rPr>
                <w:rStyle w:val="Hyperlink"/>
                <w:noProof/>
              </w:rPr>
              <w:t>1. Introduction</w:t>
            </w:r>
            <w:r w:rsidR="002E27D4">
              <w:rPr>
                <w:noProof/>
                <w:webHidden/>
              </w:rPr>
              <w:tab/>
            </w:r>
            <w:r w:rsidR="002E27D4">
              <w:rPr>
                <w:noProof/>
                <w:webHidden/>
              </w:rPr>
              <w:fldChar w:fldCharType="begin"/>
            </w:r>
            <w:r w:rsidR="002E27D4">
              <w:rPr>
                <w:noProof/>
                <w:webHidden/>
              </w:rPr>
              <w:instrText xml:space="preserve"> PAGEREF _Toc132202373 \h </w:instrText>
            </w:r>
            <w:r w:rsidR="002E27D4">
              <w:rPr>
                <w:noProof/>
                <w:webHidden/>
              </w:rPr>
            </w:r>
            <w:r w:rsidR="002E27D4">
              <w:rPr>
                <w:noProof/>
                <w:webHidden/>
              </w:rPr>
              <w:fldChar w:fldCharType="separate"/>
            </w:r>
            <w:r w:rsidR="00A063D8">
              <w:rPr>
                <w:noProof/>
                <w:webHidden/>
              </w:rPr>
              <w:t>1</w:t>
            </w:r>
            <w:r w:rsidR="002E27D4">
              <w:rPr>
                <w:noProof/>
                <w:webHidden/>
              </w:rPr>
              <w:fldChar w:fldCharType="end"/>
            </w:r>
          </w:hyperlink>
        </w:p>
        <w:p w14:paraId="080AE683" w14:textId="6061B4EE" w:rsidR="002E27D4" w:rsidRDefault="00000000">
          <w:pPr>
            <w:pStyle w:val="TOC2"/>
            <w:rPr>
              <w:noProof/>
              <w:sz w:val="24"/>
              <w:szCs w:val="24"/>
              <w:lang w:eastAsia="zh-CN"/>
            </w:rPr>
          </w:pPr>
          <w:hyperlink w:anchor="_Toc132202374" w:history="1">
            <w:r w:rsidR="002E27D4" w:rsidRPr="00565F12">
              <w:rPr>
                <w:rStyle w:val="Hyperlink"/>
                <w:noProof/>
              </w:rPr>
              <w:t>1.1 Section head</w:t>
            </w:r>
            <w:r w:rsidR="002E27D4">
              <w:rPr>
                <w:noProof/>
                <w:webHidden/>
              </w:rPr>
              <w:tab/>
            </w:r>
            <w:r w:rsidR="002E27D4">
              <w:rPr>
                <w:noProof/>
                <w:webHidden/>
              </w:rPr>
              <w:fldChar w:fldCharType="begin"/>
            </w:r>
            <w:r w:rsidR="002E27D4">
              <w:rPr>
                <w:noProof/>
                <w:webHidden/>
              </w:rPr>
              <w:instrText xml:space="preserve"> PAGEREF _Toc132202374 \h </w:instrText>
            </w:r>
            <w:r w:rsidR="002E27D4">
              <w:rPr>
                <w:noProof/>
                <w:webHidden/>
              </w:rPr>
            </w:r>
            <w:r w:rsidR="002E27D4">
              <w:rPr>
                <w:noProof/>
                <w:webHidden/>
              </w:rPr>
              <w:fldChar w:fldCharType="separate"/>
            </w:r>
            <w:r w:rsidR="00A063D8">
              <w:rPr>
                <w:noProof/>
                <w:webHidden/>
              </w:rPr>
              <w:t>1</w:t>
            </w:r>
            <w:r w:rsidR="002E27D4">
              <w:rPr>
                <w:noProof/>
                <w:webHidden/>
              </w:rPr>
              <w:fldChar w:fldCharType="end"/>
            </w:r>
          </w:hyperlink>
        </w:p>
        <w:p w14:paraId="2539D1D6" w14:textId="4C0FAAF1" w:rsidR="002E27D4" w:rsidRDefault="00000000">
          <w:pPr>
            <w:pStyle w:val="TOC1"/>
            <w:rPr>
              <w:noProof/>
              <w:sz w:val="24"/>
              <w:szCs w:val="24"/>
              <w:lang w:eastAsia="zh-CN"/>
            </w:rPr>
          </w:pPr>
          <w:hyperlink w:anchor="_Toc132202375" w:history="1">
            <w:r w:rsidR="002E27D4" w:rsidRPr="00565F12">
              <w:rPr>
                <w:rStyle w:val="Hyperlink"/>
                <w:noProof/>
              </w:rPr>
              <w:t>2 Design</w:t>
            </w:r>
            <w:r w:rsidR="002E27D4">
              <w:rPr>
                <w:noProof/>
                <w:webHidden/>
              </w:rPr>
              <w:tab/>
            </w:r>
            <w:r w:rsidR="002E27D4">
              <w:rPr>
                <w:noProof/>
                <w:webHidden/>
              </w:rPr>
              <w:fldChar w:fldCharType="begin"/>
            </w:r>
            <w:r w:rsidR="002E27D4">
              <w:rPr>
                <w:noProof/>
                <w:webHidden/>
              </w:rPr>
              <w:instrText xml:space="preserve"> PAGEREF _Toc132202375 \h </w:instrText>
            </w:r>
            <w:r w:rsidR="002E27D4">
              <w:rPr>
                <w:noProof/>
                <w:webHidden/>
              </w:rPr>
            </w:r>
            <w:r w:rsidR="002E27D4">
              <w:rPr>
                <w:noProof/>
                <w:webHidden/>
              </w:rPr>
              <w:fldChar w:fldCharType="separate"/>
            </w:r>
            <w:r w:rsidR="00A063D8">
              <w:rPr>
                <w:noProof/>
                <w:webHidden/>
              </w:rPr>
              <w:t>2</w:t>
            </w:r>
            <w:r w:rsidR="002E27D4">
              <w:rPr>
                <w:noProof/>
                <w:webHidden/>
              </w:rPr>
              <w:fldChar w:fldCharType="end"/>
            </w:r>
          </w:hyperlink>
        </w:p>
        <w:p w14:paraId="3633B298" w14:textId="6212C3D5" w:rsidR="002E27D4" w:rsidRDefault="00000000">
          <w:pPr>
            <w:pStyle w:val="TOC2"/>
            <w:rPr>
              <w:noProof/>
              <w:sz w:val="24"/>
              <w:szCs w:val="24"/>
              <w:lang w:eastAsia="zh-CN"/>
            </w:rPr>
          </w:pPr>
          <w:hyperlink w:anchor="_Toc132202376" w:history="1">
            <w:r w:rsidR="002E27D4" w:rsidRPr="00565F12">
              <w:rPr>
                <w:rStyle w:val="Hyperlink"/>
                <w:noProof/>
              </w:rPr>
              <w:t>2.1 [Component or Block]</w:t>
            </w:r>
            <w:r w:rsidR="002E27D4">
              <w:rPr>
                <w:noProof/>
                <w:webHidden/>
              </w:rPr>
              <w:tab/>
            </w:r>
            <w:r w:rsidR="002E27D4">
              <w:rPr>
                <w:noProof/>
                <w:webHidden/>
              </w:rPr>
              <w:fldChar w:fldCharType="begin"/>
            </w:r>
            <w:r w:rsidR="002E27D4">
              <w:rPr>
                <w:noProof/>
                <w:webHidden/>
              </w:rPr>
              <w:instrText xml:space="preserve"> PAGEREF _Toc132202376 \h </w:instrText>
            </w:r>
            <w:r w:rsidR="002E27D4">
              <w:rPr>
                <w:noProof/>
                <w:webHidden/>
              </w:rPr>
            </w:r>
            <w:r w:rsidR="002E27D4">
              <w:rPr>
                <w:noProof/>
                <w:webHidden/>
              </w:rPr>
              <w:fldChar w:fldCharType="separate"/>
            </w:r>
            <w:r w:rsidR="00A063D8">
              <w:rPr>
                <w:noProof/>
                <w:webHidden/>
              </w:rPr>
              <w:t>2</w:t>
            </w:r>
            <w:r w:rsidR="002E27D4">
              <w:rPr>
                <w:noProof/>
                <w:webHidden/>
              </w:rPr>
              <w:fldChar w:fldCharType="end"/>
            </w:r>
          </w:hyperlink>
        </w:p>
        <w:p w14:paraId="78573F5E" w14:textId="77DB7B6B" w:rsidR="002E27D4" w:rsidRDefault="00000000">
          <w:pPr>
            <w:pStyle w:val="TOC3"/>
            <w:tabs>
              <w:tab w:val="right" w:leader="dot" w:pos="9350"/>
            </w:tabs>
            <w:rPr>
              <w:noProof/>
              <w:sz w:val="24"/>
              <w:szCs w:val="24"/>
              <w:lang w:eastAsia="zh-CN"/>
            </w:rPr>
          </w:pPr>
          <w:hyperlink w:anchor="_Toc132202377" w:history="1">
            <w:r w:rsidR="002E27D4" w:rsidRPr="00565F12">
              <w:rPr>
                <w:rStyle w:val="Hyperlink"/>
                <w:noProof/>
              </w:rPr>
              <w:t>2.1.1 [Subcomponent or subblock]</w:t>
            </w:r>
            <w:r w:rsidR="002E27D4">
              <w:rPr>
                <w:noProof/>
                <w:webHidden/>
              </w:rPr>
              <w:tab/>
            </w:r>
            <w:r w:rsidR="002E27D4">
              <w:rPr>
                <w:noProof/>
                <w:webHidden/>
              </w:rPr>
              <w:fldChar w:fldCharType="begin"/>
            </w:r>
            <w:r w:rsidR="002E27D4">
              <w:rPr>
                <w:noProof/>
                <w:webHidden/>
              </w:rPr>
              <w:instrText xml:space="preserve"> PAGEREF _Toc132202377 \h </w:instrText>
            </w:r>
            <w:r w:rsidR="002E27D4">
              <w:rPr>
                <w:noProof/>
                <w:webHidden/>
              </w:rPr>
            </w:r>
            <w:r w:rsidR="002E27D4">
              <w:rPr>
                <w:noProof/>
                <w:webHidden/>
              </w:rPr>
              <w:fldChar w:fldCharType="separate"/>
            </w:r>
            <w:r w:rsidR="00A063D8">
              <w:rPr>
                <w:noProof/>
                <w:webHidden/>
              </w:rPr>
              <w:t>2</w:t>
            </w:r>
            <w:r w:rsidR="002E27D4">
              <w:rPr>
                <w:noProof/>
                <w:webHidden/>
              </w:rPr>
              <w:fldChar w:fldCharType="end"/>
            </w:r>
          </w:hyperlink>
        </w:p>
        <w:p w14:paraId="4626E44C" w14:textId="2B430309" w:rsidR="002E27D4" w:rsidRDefault="00000000">
          <w:pPr>
            <w:pStyle w:val="TOC1"/>
            <w:rPr>
              <w:noProof/>
              <w:sz w:val="24"/>
              <w:szCs w:val="24"/>
              <w:lang w:eastAsia="zh-CN"/>
            </w:rPr>
          </w:pPr>
          <w:hyperlink w:anchor="_Toc132202378" w:history="1">
            <w:r w:rsidR="002E27D4" w:rsidRPr="00565F12">
              <w:rPr>
                <w:rStyle w:val="Hyperlink"/>
                <w:noProof/>
              </w:rPr>
              <w:t>3. Design Verification</w:t>
            </w:r>
            <w:r w:rsidR="002E27D4">
              <w:rPr>
                <w:noProof/>
                <w:webHidden/>
              </w:rPr>
              <w:tab/>
            </w:r>
            <w:r w:rsidR="002E27D4">
              <w:rPr>
                <w:noProof/>
                <w:webHidden/>
              </w:rPr>
              <w:fldChar w:fldCharType="begin"/>
            </w:r>
            <w:r w:rsidR="002E27D4">
              <w:rPr>
                <w:noProof/>
                <w:webHidden/>
              </w:rPr>
              <w:instrText xml:space="preserve"> PAGEREF _Toc132202378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5D1107DB" w14:textId="38580914" w:rsidR="002E27D4" w:rsidRDefault="00000000">
          <w:pPr>
            <w:pStyle w:val="TOC2"/>
            <w:rPr>
              <w:noProof/>
              <w:sz w:val="24"/>
              <w:szCs w:val="24"/>
              <w:lang w:eastAsia="zh-CN"/>
            </w:rPr>
          </w:pPr>
          <w:hyperlink w:anchor="_Toc132202379" w:history="1">
            <w:r w:rsidR="002E27D4" w:rsidRPr="00565F12">
              <w:rPr>
                <w:rStyle w:val="Hyperlink"/>
                <w:noProof/>
              </w:rPr>
              <w:t>3.1 [Component or Block]</w:t>
            </w:r>
            <w:r w:rsidR="002E27D4">
              <w:rPr>
                <w:noProof/>
                <w:webHidden/>
              </w:rPr>
              <w:tab/>
            </w:r>
            <w:r w:rsidR="002E27D4">
              <w:rPr>
                <w:noProof/>
                <w:webHidden/>
              </w:rPr>
              <w:fldChar w:fldCharType="begin"/>
            </w:r>
            <w:r w:rsidR="002E27D4">
              <w:rPr>
                <w:noProof/>
                <w:webHidden/>
              </w:rPr>
              <w:instrText xml:space="preserve"> PAGEREF _Toc132202379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71674B00" w14:textId="3AECB914" w:rsidR="002E27D4" w:rsidRDefault="00000000">
          <w:pPr>
            <w:pStyle w:val="TOC3"/>
            <w:tabs>
              <w:tab w:val="right" w:leader="dot" w:pos="9350"/>
            </w:tabs>
            <w:rPr>
              <w:noProof/>
              <w:sz w:val="24"/>
              <w:szCs w:val="24"/>
              <w:lang w:eastAsia="zh-CN"/>
            </w:rPr>
          </w:pPr>
          <w:hyperlink w:anchor="_Toc132202380" w:history="1">
            <w:r w:rsidR="002E27D4" w:rsidRPr="00565F12">
              <w:rPr>
                <w:rStyle w:val="Hyperlink"/>
                <w:noProof/>
              </w:rPr>
              <w:t>3.1.1 [Subcomponent or subblock]</w:t>
            </w:r>
            <w:r w:rsidR="002E27D4">
              <w:rPr>
                <w:noProof/>
                <w:webHidden/>
              </w:rPr>
              <w:tab/>
            </w:r>
            <w:r w:rsidR="002E27D4">
              <w:rPr>
                <w:noProof/>
                <w:webHidden/>
              </w:rPr>
              <w:fldChar w:fldCharType="begin"/>
            </w:r>
            <w:r w:rsidR="002E27D4">
              <w:rPr>
                <w:noProof/>
                <w:webHidden/>
              </w:rPr>
              <w:instrText xml:space="preserve"> PAGEREF _Toc132202380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22B5352A" w14:textId="59109844" w:rsidR="002E27D4" w:rsidRDefault="00000000">
          <w:pPr>
            <w:pStyle w:val="TOC1"/>
            <w:rPr>
              <w:noProof/>
              <w:sz w:val="24"/>
              <w:szCs w:val="24"/>
              <w:lang w:eastAsia="zh-CN"/>
            </w:rPr>
          </w:pPr>
          <w:hyperlink w:anchor="_Toc132202381" w:history="1">
            <w:r w:rsidR="002E27D4" w:rsidRPr="00565F12">
              <w:rPr>
                <w:rStyle w:val="Hyperlink"/>
                <w:noProof/>
              </w:rPr>
              <w:t>4. Conclusion</w:t>
            </w:r>
            <w:r w:rsidR="002E27D4">
              <w:rPr>
                <w:noProof/>
                <w:webHidden/>
              </w:rPr>
              <w:tab/>
            </w:r>
            <w:r w:rsidR="002E27D4">
              <w:rPr>
                <w:noProof/>
                <w:webHidden/>
              </w:rPr>
              <w:fldChar w:fldCharType="begin"/>
            </w:r>
            <w:r w:rsidR="002E27D4">
              <w:rPr>
                <w:noProof/>
                <w:webHidden/>
              </w:rPr>
              <w:instrText xml:space="preserve"> PAGEREF _Toc132202381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1CC550F8" w14:textId="7405029F" w:rsidR="002E27D4" w:rsidRDefault="00000000">
          <w:pPr>
            <w:pStyle w:val="TOC2"/>
            <w:rPr>
              <w:noProof/>
              <w:sz w:val="24"/>
              <w:szCs w:val="24"/>
              <w:lang w:eastAsia="zh-CN"/>
            </w:rPr>
          </w:pPr>
          <w:hyperlink w:anchor="_Toc132202382" w:history="1">
            <w:r w:rsidR="002E27D4" w:rsidRPr="00565F12">
              <w:rPr>
                <w:rStyle w:val="Hyperlink"/>
                <w:noProof/>
              </w:rPr>
              <w:t>4.1 Accomplishments</w:t>
            </w:r>
            <w:r w:rsidR="002E27D4">
              <w:rPr>
                <w:noProof/>
                <w:webHidden/>
              </w:rPr>
              <w:tab/>
            </w:r>
            <w:r w:rsidR="002E27D4">
              <w:rPr>
                <w:noProof/>
                <w:webHidden/>
              </w:rPr>
              <w:fldChar w:fldCharType="begin"/>
            </w:r>
            <w:r w:rsidR="002E27D4">
              <w:rPr>
                <w:noProof/>
                <w:webHidden/>
              </w:rPr>
              <w:instrText xml:space="preserve"> PAGEREF _Toc132202382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58C00339" w14:textId="377B0C69" w:rsidR="002E27D4" w:rsidRDefault="00000000">
          <w:pPr>
            <w:pStyle w:val="TOC2"/>
            <w:rPr>
              <w:noProof/>
              <w:sz w:val="24"/>
              <w:szCs w:val="24"/>
              <w:lang w:eastAsia="zh-CN"/>
            </w:rPr>
          </w:pPr>
          <w:hyperlink w:anchor="_Toc132202383" w:history="1">
            <w:r w:rsidR="002E27D4" w:rsidRPr="00565F12">
              <w:rPr>
                <w:rStyle w:val="Hyperlink"/>
                <w:noProof/>
              </w:rPr>
              <w:t>4.2 Uncertainties</w:t>
            </w:r>
            <w:r w:rsidR="002E27D4">
              <w:rPr>
                <w:noProof/>
                <w:webHidden/>
              </w:rPr>
              <w:tab/>
            </w:r>
            <w:r w:rsidR="002E27D4">
              <w:rPr>
                <w:noProof/>
                <w:webHidden/>
              </w:rPr>
              <w:fldChar w:fldCharType="begin"/>
            </w:r>
            <w:r w:rsidR="002E27D4">
              <w:rPr>
                <w:noProof/>
                <w:webHidden/>
              </w:rPr>
              <w:instrText xml:space="preserve"> PAGEREF _Toc132202383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59488656" w14:textId="0B06466F" w:rsidR="002E27D4" w:rsidRDefault="00000000">
          <w:pPr>
            <w:pStyle w:val="TOC2"/>
            <w:rPr>
              <w:noProof/>
              <w:sz w:val="24"/>
              <w:szCs w:val="24"/>
              <w:lang w:eastAsia="zh-CN"/>
            </w:rPr>
          </w:pPr>
          <w:hyperlink w:anchor="_Toc132202384" w:history="1">
            <w:r w:rsidR="002E27D4" w:rsidRPr="00565F12">
              <w:rPr>
                <w:rStyle w:val="Hyperlink"/>
                <w:noProof/>
              </w:rPr>
              <w:t>4.3 Ethical considerations</w:t>
            </w:r>
            <w:r w:rsidR="002E27D4">
              <w:rPr>
                <w:noProof/>
                <w:webHidden/>
              </w:rPr>
              <w:tab/>
            </w:r>
            <w:r w:rsidR="002E27D4">
              <w:rPr>
                <w:noProof/>
                <w:webHidden/>
              </w:rPr>
              <w:fldChar w:fldCharType="begin"/>
            </w:r>
            <w:r w:rsidR="002E27D4">
              <w:rPr>
                <w:noProof/>
                <w:webHidden/>
              </w:rPr>
              <w:instrText xml:space="preserve"> PAGEREF _Toc132202384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4E5668E8" w14:textId="536E1CBF" w:rsidR="002E27D4" w:rsidRDefault="00000000">
          <w:pPr>
            <w:pStyle w:val="TOC2"/>
            <w:rPr>
              <w:noProof/>
              <w:sz w:val="24"/>
              <w:szCs w:val="24"/>
              <w:lang w:eastAsia="zh-CN"/>
            </w:rPr>
          </w:pPr>
          <w:hyperlink w:anchor="_Toc132202385" w:history="1">
            <w:r w:rsidR="002E27D4" w:rsidRPr="00565F12">
              <w:rPr>
                <w:rStyle w:val="Hyperlink"/>
                <w:noProof/>
              </w:rPr>
              <w:t>4.4 Future work</w:t>
            </w:r>
            <w:r w:rsidR="002E27D4">
              <w:rPr>
                <w:noProof/>
                <w:webHidden/>
              </w:rPr>
              <w:tab/>
            </w:r>
            <w:r w:rsidR="002E27D4">
              <w:rPr>
                <w:noProof/>
                <w:webHidden/>
              </w:rPr>
              <w:fldChar w:fldCharType="begin"/>
            </w:r>
            <w:r w:rsidR="002E27D4">
              <w:rPr>
                <w:noProof/>
                <w:webHidden/>
              </w:rPr>
              <w:instrText xml:space="preserve"> PAGEREF _Toc132202385 \h </w:instrText>
            </w:r>
            <w:r w:rsidR="002E27D4">
              <w:rPr>
                <w:noProof/>
                <w:webHidden/>
              </w:rPr>
            </w:r>
            <w:r w:rsidR="002E27D4">
              <w:rPr>
                <w:noProof/>
                <w:webHidden/>
              </w:rPr>
              <w:fldChar w:fldCharType="separate"/>
            </w:r>
            <w:r w:rsidR="00A063D8">
              <w:rPr>
                <w:noProof/>
                <w:webHidden/>
              </w:rPr>
              <w:t>3</w:t>
            </w:r>
            <w:r w:rsidR="002E27D4">
              <w:rPr>
                <w:noProof/>
                <w:webHidden/>
              </w:rPr>
              <w:fldChar w:fldCharType="end"/>
            </w:r>
          </w:hyperlink>
        </w:p>
        <w:p w14:paraId="64037A0D" w14:textId="532ADD7F" w:rsidR="002E27D4" w:rsidRDefault="00000000">
          <w:pPr>
            <w:pStyle w:val="TOC1"/>
            <w:rPr>
              <w:noProof/>
              <w:sz w:val="24"/>
              <w:szCs w:val="24"/>
              <w:lang w:eastAsia="zh-CN"/>
            </w:rPr>
          </w:pPr>
          <w:hyperlink w:anchor="_Toc132202386" w:history="1">
            <w:r w:rsidR="002E27D4" w:rsidRPr="00565F12">
              <w:rPr>
                <w:rStyle w:val="Hyperlink"/>
                <w:noProof/>
              </w:rPr>
              <w:t>References</w:t>
            </w:r>
            <w:r w:rsidR="002E27D4">
              <w:rPr>
                <w:noProof/>
                <w:webHidden/>
              </w:rPr>
              <w:tab/>
            </w:r>
            <w:r w:rsidR="002E27D4">
              <w:rPr>
                <w:noProof/>
                <w:webHidden/>
              </w:rPr>
              <w:fldChar w:fldCharType="begin"/>
            </w:r>
            <w:r w:rsidR="002E27D4">
              <w:rPr>
                <w:noProof/>
                <w:webHidden/>
              </w:rPr>
              <w:instrText xml:space="preserve"> PAGEREF _Toc132202386 \h </w:instrText>
            </w:r>
            <w:r w:rsidR="002E27D4">
              <w:rPr>
                <w:noProof/>
                <w:webHidden/>
              </w:rPr>
            </w:r>
            <w:r w:rsidR="002E27D4">
              <w:rPr>
                <w:noProof/>
                <w:webHidden/>
              </w:rPr>
              <w:fldChar w:fldCharType="separate"/>
            </w:r>
            <w:r w:rsidR="00A063D8">
              <w:rPr>
                <w:noProof/>
                <w:webHidden/>
              </w:rPr>
              <w:t>4</w:t>
            </w:r>
            <w:r w:rsidR="002E27D4">
              <w:rPr>
                <w:noProof/>
                <w:webHidden/>
              </w:rPr>
              <w:fldChar w:fldCharType="end"/>
            </w:r>
          </w:hyperlink>
        </w:p>
        <w:p w14:paraId="746E2288" w14:textId="08EEA89D" w:rsidR="002E27D4" w:rsidRDefault="00000000">
          <w:pPr>
            <w:pStyle w:val="TOC1"/>
            <w:tabs>
              <w:tab w:val="left" w:pos="1440"/>
            </w:tabs>
            <w:rPr>
              <w:noProof/>
              <w:sz w:val="24"/>
              <w:szCs w:val="24"/>
              <w:lang w:eastAsia="zh-CN"/>
            </w:rPr>
          </w:pPr>
          <w:hyperlink w:anchor="_Toc132202387" w:history="1">
            <w:r w:rsidR="002E27D4" w:rsidRPr="00565F12">
              <w:rPr>
                <w:rStyle w:val="Hyperlink"/>
                <w:noProof/>
              </w:rPr>
              <w:t>Appendix A</w:t>
            </w:r>
            <w:r w:rsidR="002E27D4">
              <w:rPr>
                <w:noProof/>
                <w:sz w:val="24"/>
                <w:szCs w:val="24"/>
                <w:lang w:eastAsia="zh-CN"/>
              </w:rPr>
              <w:tab/>
            </w:r>
            <w:r w:rsidR="002E27D4" w:rsidRPr="00565F12">
              <w:rPr>
                <w:rStyle w:val="Hyperlink"/>
                <w:noProof/>
              </w:rPr>
              <w:t>Requirement and Verification Table</w:t>
            </w:r>
            <w:r w:rsidR="002E27D4">
              <w:rPr>
                <w:noProof/>
                <w:webHidden/>
              </w:rPr>
              <w:tab/>
            </w:r>
            <w:r w:rsidR="002E27D4">
              <w:rPr>
                <w:noProof/>
                <w:webHidden/>
              </w:rPr>
              <w:fldChar w:fldCharType="begin"/>
            </w:r>
            <w:r w:rsidR="002E27D4">
              <w:rPr>
                <w:noProof/>
                <w:webHidden/>
              </w:rPr>
              <w:instrText xml:space="preserve"> PAGEREF _Toc132202387 \h </w:instrText>
            </w:r>
            <w:r w:rsidR="002E27D4">
              <w:rPr>
                <w:noProof/>
                <w:webHidden/>
              </w:rPr>
            </w:r>
            <w:r w:rsidR="002E27D4">
              <w:rPr>
                <w:noProof/>
                <w:webHidden/>
              </w:rPr>
              <w:fldChar w:fldCharType="separate"/>
            </w:r>
            <w:r w:rsidR="00A063D8">
              <w:rPr>
                <w:noProof/>
                <w:webHidden/>
              </w:rPr>
              <w:t>5</w:t>
            </w:r>
            <w:r w:rsidR="002E27D4">
              <w:rPr>
                <w:noProof/>
                <w:webHidden/>
              </w:rPr>
              <w:fldChar w:fldCharType="end"/>
            </w:r>
          </w:hyperlink>
        </w:p>
        <w:p w14:paraId="07335C7A" w14:textId="77777777" w:rsidR="00522FC4" w:rsidRDefault="00522FC4" w:rsidP="007D70F3">
          <w:pPr>
            <w:sectPr w:rsidR="00522FC4" w:rsidSect="005C1DAB">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586F6147" w14:textId="77777777" w:rsidR="00957750" w:rsidRPr="00D056D2" w:rsidRDefault="0088616A" w:rsidP="0088616A">
      <w:pPr>
        <w:pStyle w:val="Heading1"/>
      </w:pPr>
      <w:bookmarkStart w:id="0" w:name="_Toc132202373"/>
      <w:r>
        <w:lastRenderedPageBreak/>
        <w:t xml:space="preserve">1. </w:t>
      </w:r>
      <w:r w:rsidR="00682928">
        <w:t>Introduction</w:t>
      </w:r>
      <w:bookmarkEnd w:id="0"/>
    </w:p>
    <w:p w14:paraId="43F3BA08"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7834AB8E" w14:textId="77777777" w:rsidR="006E6789" w:rsidRDefault="0088616A" w:rsidP="0088616A">
      <w:pPr>
        <w:pStyle w:val="Heading2"/>
      </w:pPr>
      <w:bookmarkStart w:id="1" w:name="_Toc132202374"/>
      <w:r>
        <w:t xml:space="preserve">1.1 </w:t>
      </w:r>
      <w:r w:rsidR="00F73C88">
        <w:t>Section head</w:t>
      </w:r>
      <w:bookmarkEnd w:id="1"/>
    </w:p>
    <w:p w14:paraId="17A660F2" w14:textId="77777777" w:rsidR="00F73C88" w:rsidRDefault="00F73C88" w:rsidP="00F73C88">
      <w:pPr>
        <w:rPr>
          <w:color w:val="FF0000"/>
        </w:rPr>
      </w:pPr>
      <w:r>
        <w:rPr>
          <w:color w:val="FF0000"/>
        </w:rPr>
        <w:t xml:space="preserve">To create a section head, go to the Styles gallery under the </w:t>
      </w:r>
      <w:proofErr w:type="gramStart"/>
      <w:r>
        <w:rPr>
          <w:color w:val="FF0000"/>
        </w:rPr>
        <w:t>Home</w:t>
      </w:r>
      <w:proofErr w:type="gramEnd"/>
      <w:r>
        <w:rPr>
          <w:color w:val="FF0000"/>
        </w:rPr>
        <w:t xml:space="preserve"> tab and pick Heading 2. It automatically formats as above and creates a table of contents entry (after you click the Update tab).</w:t>
      </w:r>
      <w:r w:rsidR="001474BD">
        <w:rPr>
          <w:color w:val="FF0000"/>
        </w:rPr>
        <w:t xml:space="preserve"> Word will not make the capitalization consistent; you </w:t>
      </w:r>
      <w:proofErr w:type="gramStart"/>
      <w:r w:rsidR="001474BD">
        <w:rPr>
          <w:color w:val="FF0000"/>
        </w:rPr>
        <w:t>have to</w:t>
      </w:r>
      <w:proofErr w:type="gramEnd"/>
      <w:r w:rsidR="001474BD">
        <w:rPr>
          <w:color w:val="FF0000"/>
        </w:rPr>
        <w:t xml:space="preserve"> do that yourself.</w:t>
      </w:r>
    </w:p>
    <w:p w14:paraId="64E1EF37"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4AA2FFE0"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w:t>
      </w:r>
      <w:proofErr w:type="gramStart"/>
      <w:r w:rsidRPr="00E810A1">
        <w:rPr>
          <w:color w:val="FF0000"/>
        </w:rPr>
        <w:t>), and</w:t>
      </w:r>
      <w:proofErr w:type="gramEnd"/>
      <w:r w:rsidRPr="00E810A1">
        <w:rPr>
          <w:color w:val="FF0000"/>
        </w:rPr>
        <w:t xml:space="preserve"> use the grouping function in Word’s drawing tools to hold figure and caption together. Use picture formatting tools to hold figures in place (preferably at top or bottom of page) and to define text wraps (“top and bottom” is best).</w:t>
      </w:r>
    </w:p>
    <w:p w14:paraId="6A3F079E" w14:textId="77777777" w:rsidR="00CC3543" w:rsidRPr="00CC3543" w:rsidRDefault="00CC3543" w:rsidP="00F73C88">
      <w:pPr>
        <w:rPr>
          <w:color w:val="FF0000"/>
        </w:rPr>
      </w:pPr>
      <w:r w:rsidRPr="00CC3543">
        <w:rPr>
          <w:color w:val="FF0000"/>
        </w:rPr>
        <w:t>Use Word’s table design and layout tools to format titles, column heads, and borders.</w:t>
      </w:r>
    </w:p>
    <w:p w14:paraId="0F143109" w14:textId="77777777" w:rsidR="00F73C88" w:rsidRDefault="00F73C88" w:rsidP="00F73C88">
      <w:pPr>
        <w:rPr>
          <w:color w:val="FF0000"/>
        </w:rPr>
      </w:pPr>
      <w:r>
        <w:rPr>
          <w:color w:val="FF0000"/>
        </w:rPr>
        <w:t>Insert page break at end of every chapter to ensure next chapter starts on new page.</w:t>
      </w:r>
    </w:p>
    <w:p w14:paraId="14A9EAAF" w14:textId="77777777" w:rsidR="00FB3B2B" w:rsidRPr="00F73C88" w:rsidRDefault="00FB3B2B" w:rsidP="00F73C88">
      <w:pPr>
        <w:rPr>
          <w:color w:val="FF0000"/>
        </w:rPr>
      </w:pPr>
    </w:p>
    <w:p w14:paraId="559CE8D4" w14:textId="77777777" w:rsidR="008B1FB3" w:rsidRDefault="008B1FB3" w:rsidP="008B1FB3">
      <w:pPr>
        <w:keepNext/>
      </w:pPr>
      <w:r>
        <w:rPr>
          <w:noProof/>
        </w:rPr>
        <w:drawing>
          <wp:inline distT="0" distB="0" distL="0" distR="0" wp14:anchorId="67EB24B7" wp14:editId="42EC81F5">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9D0220" w14:textId="634BCD81" w:rsidR="008B1FB3" w:rsidRPr="008B1FB3" w:rsidRDefault="008B1FB3" w:rsidP="00CC3543">
      <w:pPr>
        <w:pStyle w:val="Caption"/>
      </w:pPr>
      <w:r>
        <w:t xml:space="preserve">Figure </w:t>
      </w:r>
      <w:fldSimple w:instr=" SEQ Figure \* ARABIC ">
        <w:r w:rsidR="00A063D8">
          <w:rPr>
            <w:noProof/>
          </w:rPr>
          <w:t>1</w:t>
        </w:r>
      </w:fldSimple>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2EF90E2D" w14:textId="77777777" w:rsidTr="00E71C31">
        <w:trPr>
          <w:trHeight w:val="281"/>
          <w:jc w:val="center"/>
        </w:trPr>
        <w:tc>
          <w:tcPr>
            <w:tcW w:w="7231" w:type="dxa"/>
            <w:gridSpan w:val="3"/>
            <w:tcBorders>
              <w:top w:val="nil"/>
              <w:left w:val="nil"/>
              <w:bottom w:val="single" w:sz="4" w:space="0" w:color="auto"/>
              <w:right w:val="nil"/>
            </w:tcBorders>
          </w:tcPr>
          <w:p w14:paraId="45678228" w14:textId="25BA1544" w:rsidR="00250D27" w:rsidRPr="00FB3B2B" w:rsidRDefault="00250D27" w:rsidP="00250D27">
            <w:pPr>
              <w:jc w:val="center"/>
              <w:rPr>
                <w:b/>
              </w:rPr>
            </w:pPr>
            <w:r w:rsidRPr="00FB3B2B">
              <w:rPr>
                <w:b/>
              </w:rPr>
              <w:t>Table 1</w:t>
            </w:r>
            <w:r w:rsidR="000A1FCD">
              <w:rPr>
                <w:b/>
              </w:rPr>
              <w:t>.1</w:t>
            </w:r>
            <w:r w:rsidRPr="00FB3B2B">
              <w:rPr>
                <w:b/>
              </w:rPr>
              <w:t xml:space="preserve"> </w:t>
            </w:r>
            <w:r w:rsidR="00FB3B2B">
              <w:rPr>
                <w:b/>
              </w:rPr>
              <w:t xml:space="preserve">  </w:t>
            </w:r>
            <w:r w:rsidRPr="00FB3B2B">
              <w:rPr>
                <w:b/>
              </w:rPr>
              <w:t>Example of a Table and Its Title</w:t>
            </w:r>
          </w:p>
        </w:tc>
      </w:tr>
      <w:tr w:rsidR="00E4595F" w14:paraId="20416A98" w14:textId="77777777" w:rsidTr="00800A14">
        <w:trPr>
          <w:trHeight w:val="251"/>
          <w:jc w:val="center"/>
        </w:trPr>
        <w:tc>
          <w:tcPr>
            <w:tcW w:w="2410" w:type="dxa"/>
            <w:tcBorders>
              <w:top w:val="single" w:sz="4" w:space="0" w:color="auto"/>
            </w:tcBorders>
          </w:tcPr>
          <w:p w14:paraId="23A19F6E"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0A6DF297" w14:textId="77777777" w:rsidR="00E4595F" w:rsidRPr="00E4595F" w:rsidRDefault="00800A14" w:rsidP="00E4595F">
            <w:pPr>
              <w:jc w:val="center"/>
              <w:rPr>
                <w:b/>
              </w:rPr>
            </w:pPr>
            <w:r>
              <w:rPr>
                <w:b/>
              </w:rPr>
              <w:t>Electricity</w:t>
            </w:r>
          </w:p>
        </w:tc>
        <w:tc>
          <w:tcPr>
            <w:tcW w:w="2411" w:type="dxa"/>
            <w:tcBorders>
              <w:top w:val="single" w:sz="4" w:space="0" w:color="auto"/>
            </w:tcBorders>
          </w:tcPr>
          <w:p w14:paraId="3700441A" w14:textId="77777777" w:rsidR="00E4595F" w:rsidRPr="00E4595F" w:rsidRDefault="00800A14" w:rsidP="00E4595F">
            <w:pPr>
              <w:jc w:val="center"/>
              <w:rPr>
                <w:b/>
              </w:rPr>
            </w:pPr>
            <w:r>
              <w:rPr>
                <w:b/>
              </w:rPr>
              <w:t>Magnetism</w:t>
            </w:r>
          </w:p>
        </w:tc>
      </w:tr>
      <w:tr w:rsidR="00800A14" w14:paraId="2FE4357E" w14:textId="77777777" w:rsidTr="00800A14">
        <w:trPr>
          <w:trHeight w:val="251"/>
          <w:jc w:val="center"/>
        </w:trPr>
        <w:tc>
          <w:tcPr>
            <w:tcW w:w="2410" w:type="dxa"/>
            <w:tcBorders>
              <w:top w:val="single" w:sz="4" w:space="0" w:color="auto"/>
            </w:tcBorders>
          </w:tcPr>
          <w:p w14:paraId="08A31832" w14:textId="77777777" w:rsidR="00800A14" w:rsidRDefault="00800A14" w:rsidP="00800A14">
            <w:pPr>
              <w:jc w:val="center"/>
            </w:pPr>
            <w:r>
              <w:t>Field intensity</w:t>
            </w:r>
          </w:p>
        </w:tc>
        <w:tc>
          <w:tcPr>
            <w:tcW w:w="2410" w:type="dxa"/>
            <w:tcBorders>
              <w:top w:val="single" w:sz="4" w:space="0" w:color="auto"/>
            </w:tcBorders>
          </w:tcPr>
          <w:p w14:paraId="73E3FADF" w14:textId="77777777" w:rsidR="00800A14" w:rsidRDefault="00800A14" w:rsidP="004521D7">
            <w:pPr>
              <w:jc w:val="center"/>
            </w:pPr>
            <w:r w:rsidRPr="00C72155">
              <w:rPr>
                <w:b/>
              </w:rPr>
              <w:t>E</w:t>
            </w:r>
          </w:p>
        </w:tc>
        <w:tc>
          <w:tcPr>
            <w:tcW w:w="2411" w:type="dxa"/>
            <w:tcBorders>
              <w:top w:val="single" w:sz="4" w:space="0" w:color="auto"/>
            </w:tcBorders>
          </w:tcPr>
          <w:p w14:paraId="0C1C2C82" w14:textId="77777777" w:rsidR="00800A14" w:rsidRDefault="00800A14" w:rsidP="002942FC">
            <w:pPr>
              <w:jc w:val="center"/>
            </w:pPr>
            <w:r w:rsidRPr="00C72155">
              <w:rPr>
                <w:b/>
              </w:rPr>
              <w:t>H</w:t>
            </w:r>
          </w:p>
        </w:tc>
      </w:tr>
      <w:tr w:rsidR="00800A14" w14:paraId="51C2BCC9" w14:textId="77777777" w:rsidTr="00800A14">
        <w:trPr>
          <w:trHeight w:val="251"/>
          <w:jc w:val="center"/>
        </w:trPr>
        <w:tc>
          <w:tcPr>
            <w:tcW w:w="2410" w:type="dxa"/>
          </w:tcPr>
          <w:p w14:paraId="60E4FA70" w14:textId="77777777" w:rsidR="00800A14" w:rsidRDefault="00800A14" w:rsidP="00800A14">
            <w:pPr>
              <w:jc w:val="center"/>
            </w:pPr>
            <w:r>
              <w:t>Flux density</w:t>
            </w:r>
          </w:p>
        </w:tc>
        <w:tc>
          <w:tcPr>
            <w:tcW w:w="2410" w:type="dxa"/>
          </w:tcPr>
          <w:p w14:paraId="4B688875" w14:textId="77777777" w:rsidR="00800A14" w:rsidRDefault="00800A14" w:rsidP="004521D7">
            <w:pPr>
              <w:jc w:val="center"/>
            </w:pPr>
            <w:r w:rsidRPr="004B140D">
              <w:rPr>
                <w:b/>
              </w:rPr>
              <w:t>D</w:t>
            </w:r>
          </w:p>
        </w:tc>
        <w:tc>
          <w:tcPr>
            <w:tcW w:w="2411" w:type="dxa"/>
          </w:tcPr>
          <w:p w14:paraId="0447CE51" w14:textId="77777777" w:rsidR="00800A14" w:rsidRDefault="00800A14" w:rsidP="002942FC">
            <w:pPr>
              <w:jc w:val="center"/>
            </w:pPr>
            <w:r w:rsidRPr="004B140D">
              <w:rPr>
                <w:b/>
              </w:rPr>
              <w:t>B</w:t>
            </w:r>
          </w:p>
        </w:tc>
      </w:tr>
      <w:tr w:rsidR="00800A14" w14:paraId="6966C283" w14:textId="77777777" w:rsidTr="00800A14">
        <w:trPr>
          <w:trHeight w:val="251"/>
          <w:jc w:val="center"/>
        </w:trPr>
        <w:tc>
          <w:tcPr>
            <w:tcW w:w="2410" w:type="dxa"/>
          </w:tcPr>
          <w:p w14:paraId="36D1502C" w14:textId="77777777" w:rsidR="00800A14" w:rsidRDefault="00800A14" w:rsidP="00800A14">
            <w:pPr>
              <w:jc w:val="center"/>
            </w:pPr>
            <w:r>
              <w:t>Constitutive factor</w:t>
            </w:r>
          </w:p>
        </w:tc>
        <w:tc>
          <w:tcPr>
            <w:tcW w:w="2410" w:type="dxa"/>
          </w:tcPr>
          <w:p w14:paraId="16FD8A11" w14:textId="77777777" w:rsidR="00800A14" w:rsidRPr="00367D59" w:rsidRDefault="00800A14" w:rsidP="002942FC">
            <w:pPr>
              <w:jc w:val="center"/>
              <w:rPr>
                <w:b/>
              </w:rPr>
            </w:pPr>
            <w:proofErr w:type="spellStart"/>
            <w:r>
              <w:rPr>
                <w:rFonts w:cstheme="minorHAnsi"/>
                <w:b/>
              </w:rPr>
              <w:t>ɛ</w:t>
            </w:r>
            <w:r w:rsidRPr="004B140D">
              <w:rPr>
                <w:rFonts w:cstheme="minorHAnsi"/>
                <w:vertAlign w:val="superscript"/>
              </w:rPr>
              <w:t>b</w:t>
            </w:r>
            <w:proofErr w:type="spellEnd"/>
          </w:p>
        </w:tc>
        <w:tc>
          <w:tcPr>
            <w:tcW w:w="2411" w:type="dxa"/>
          </w:tcPr>
          <w:p w14:paraId="17A67F1A"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26411307" w14:textId="77777777" w:rsidR="008B1FB3" w:rsidRDefault="008B1FB3">
      <w:r>
        <w:br w:type="page"/>
      </w:r>
    </w:p>
    <w:p w14:paraId="2983BB8D" w14:textId="77777777" w:rsidR="006E6789" w:rsidRDefault="0088616A" w:rsidP="00F73C88">
      <w:pPr>
        <w:pStyle w:val="Heading1"/>
      </w:pPr>
      <w:bookmarkStart w:id="2" w:name="_Toc132202375"/>
      <w:r>
        <w:lastRenderedPageBreak/>
        <w:t xml:space="preserve">2 </w:t>
      </w:r>
      <w:r w:rsidR="00F73C88">
        <w:t>Design</w:t>
      </w:r>
      <w:bookmarkEnd w:id="2"/>
    </w:p>
    <w:p w14:paraId="3DBED90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76D7CA81" w14:textId="77777777" w:rsidR="00F73C88" w:rsidRDefault="0088616A" w:rsidP="00F73C88">
      <w:pPr>
        <w:pStyle w:val="Heading2"/>
      </w:pPr>
      <w:bookmarkStart w:id="3" w:name="_Toc132202376"/>
      <w:r>
        <w:t xml:space="preserve">2.1 </w:t>
      </w:r>
      <w:r w:rsidR="00DA34D0">
        <w:t>[</w:t>
      </w:r>
      <w:r w:rsidR="009837CC">
        <w:t>Component</w:t>
      </w:r>
      <w:r w:rsidR="008A40F7">
        <w:t xml:space="preserve"> or</w:t>
      </w:r>
      <w:r w:rsidR="00CD6881">
        <w:t xml:space="preserve"> Block</w:t>
      </w:r>
      <w:r w:rsidR="00DA34D0">
        <w:t>]</w:t>
      </w:r>
      <w:bookmarkEnd w:id="3"/>
    </w:p>
    <w:p w14:paraId="4F80B544" w14:textId="77777777" w:rsidR="00222C46" w:rsidRDefault="00222C46" w:rsidP="00222C46">
      <w:pPr>
        <w:rPr>
          <w:color w:val="FF0000"/>
        </w:rPr>
      </w:pPr>
      <w:r>
        <w:rPr>
          <w:color w:val="FF0000"/>
        </w:rPr>
        <w:t xml:space="preserve">To create a section head, go to the Styles gallery under the </w:t>
      </w:r>
      <w:proofErr w:type="gramStart"/>
      <w:r>
        <w:rPr>
          <w:color w:val="FF0000"/>
        </w:rPr>
        <w:t>Home</w:t>
      </w:r>
      <w:proofErr w:type="gramEnd"/>
      <w:r>
        <w:rPr>
          <w:color w:val="FF0000"/>
        </w:rPr>
        <w:t xml:space="preserve"> tab and pick Heading 2. It automatically formats as above and creates a table of contents entry (after you click the Update tab).</w:t>
      </w:r>
    </w:p>
    <w:p w14:paraId="17B6DC07" w14:textId="77777777" w:rsidR="00F73C88" w:rsidRDefault="0088616A" w:rsidP="00222C46">
      <w:pPr>
        <w:pStyle w:val="Heading3"/>
      </w:pPr>
      <w:bookmarkStart w:id="4" w:name="_Toc132202377"/>
      <w:r>
        <w:t xml:space="preserve">2.1.1 </w:t>
      </w:r>
      <w:r w:rsidR="00DA34D0">
        <w:t>[</w:t>
      </w:r>
      <w:r w:rsidR="009837CC">
        <w:t>Subcomponent</w:t>
      </w:r>
      <w:r w:rsidR="00CD6881">
        <w:t xml:space="preserve"> or subblock</w:t>
      </w:r>
      <w:r w:rsidR="00DA34D0">
        <w:t>]</w:t>
      </w:r>
      <w:bookmarkEnd w:id="4"/>
    </w:p>
    <w:p w14:paraId="5D23C8B7" w14:textId="77777777" w:rsidR="00222C46" w:rsidRDefault="00222C46" w:rsidP="00222C46">
      <w:pPr>
        <w:rPr>
          <w:color w:val="FF0000"/>
        </w:rPr>
      </w:pPr>
      <w:r>
        <w:rPr>
          <w:color w:val="FF0000"/>
        </w:rPr>
        <w:t xml:space="preserve">To create a subsection head, go to the Styles gallery under the </w:t>
      </w:r>
      <w:proofErr w:type="gramStart"/>
      <w:r>
        <w:rPr>
          <w:color w:val="FF0000"/>
        </w:rPr>
        <w:t>Home</w:t>
      </w:r>
      <w:proofErr w:type="gramEnd"/>
      <w:r>
        <w:rPr>
          <w:color w:val="FF0000"/>
        </w:rPr>
        <w:t xml:space="preserve"> tab and pick Heading 3. It automatically formats as above and creates a table of contents entry (after you click the Update tab). Even </w:t>
      </w:r>
      <w:proofErr w:type="gramStart"/>
      <w:r>
        <w:rPr>
          <w:color w:val="FF0000"/>
        </w:rPr>
        <w:t>lower level</w:t>
      </w:r>
      <w:proofErr w:type="gramEnd"/>
      <w:r>
        <w:rPr>
          <w:color w:val="FF0000"/>
        </w:rPr>
        <w:t xml:space="preserve"> section heads can be created the same way, but they are likely unnecessary.</w:t>
      </w:r>
    </w:p>
    <w:p w14:paraId="1D2614BC" w14:textId="20A8053B" w:rsidR="001F2AD7" w:rsidRDefault="001F2AD7" w:rsidP="001F2AD7">
      <w:pPr>
        <w:rPr>
          <w:color w:val="FF0000"/>
        </w:rPr>
      </w:pPr>
      <w:r>
        <w:rPr>
          <w:color w:val="FF0000"/>
        </w:rPr>
        <w:t xml:space="preserve">Following is a “template” for displayed math. Use the </w:t>
      </w:r>
      <w:proofErr w:type="spellStart"/>
      <w:r>
        <w:rPr>
          <w:color w:val="FF0000"/>
        </w:rPr>
        <w:t>MathType</w:t>
      </w:r>
      <w:proofErr w:type="spellEnd"/>
      <w:r>
        <w:rPr>
          <w:color w:val="FF0000"/>
        </w:rPr>
        <w:t xml:space="preserve"> extension of Word to generate your own </w:t>
      </w:r>
      <w:proofErr w:type="gramStart"/>
      <w:r>
        <w:rPr>
          <w:color w:val="FF0000"/>
        </w:rPr>
        <w:t>content, and</w:t>
      </w:r>
      <w:proofErr w:type="gramEnd"/>
      <w:r>
        <w:rPr>
          <w:color w:val="FF0000"/>
        </w:rPr>
        <w:t xml:space="preserve">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6"/>
        <w:gridCol w:w="1534"/>
      </w:tblGrid>
      <w:tr w:rsidR="001F2AD7" w14:paraId="7D58ED29" w14:textId="77777777" w:rsidTr="002A36B2">
        <w:tc>
          <w:tcPr>
            <w:tcW w:w="8028" w:type="dxa"/>
          </w:tcPr>
          <w:p w14:paraId="58F6420B" w14:textId="77777777" w:rsidR="001F2AD7" w:rsidRPr="00FD2DB5" w:rsidRDefault="001F2AD7" w:rsidP="002A36B2">
            <w:pPr>
              <w:jc w:val="center"/>
              <w:rPr>
                <w:color w:val="FF0000"/>
              </w:rPr>
            </w:pPr>
            <w:r>
              <w:rPr>
                <w:color w:val="FF0000"/>
              </w:rPr>
              <w:t xml:space="preserve">Insert math here using </w:t>
            </w:r>
            <w:proofErr w:type="spellStart"/>
            <w:r>
              <w:rPr>
                <w:color w:val="FF0000"/>
              </w:rPr>
              <w:t>MathType</w:t>
            </w:r>
            <w:proofErr w:type="spellEnd"/>
          </w:p>
        </w:tc>
        <w:tc>
          <w:tcPr>
            <w:tcW w:w="1548" w:type="dxa"/>
          </w:tcPr>
          <w:p w14:paraId="7A50805A" w14:textId="77777777" w:rsidR="001F2AD7" w:rsidRDefault="001F2AD7" w:rsidP="002A36B2">
            <w:pPr>
              <w:jc w:val="right"/>
              <w:rPr>
                <w:color w:val="FF0000"/>
              </w:rPr>
            </w:pPr>
            <w:r w:rsidRPr="00FD2DB5">
              <w:t>(</w:t>
            </w:r>
            <w:r>
              <w:rPr>
                <w:color w:val="FF0000"/>
              </w:rPr>
              <w:t>number</w:t>
            </w:r>
            <w:r w:rsidRPr="00FD2DB5">
              <w:t>)</w:t>
            </w:r>
          </w:p>
        </w:tc>
      </w:tr>
    </w:tbl>
    <w:p w14:paraId="578F3075" w14:textId="77777777" w:rsidR="001F2AD7" w:rsidRDefault="001F2AD7" w:rsidP="001F2AD7">
      <w:pPr>
        <w:rPr>
          <w:color w:val="FF0000"/>
        </w:rPr>
      </w:pPr>
    </w:p>
    <w:p w14:paraId="2B42EE5E" w14:textId="77777777" w:rsidR="001F2AD7" w:rsidRPr="00223C9A" w:rsidRDefault="001F2AD7" w:rsidP="001F2AD7">
      <w:pPr>
        <w:ind w:rightChars="40" w:right="88" w:firstLineChars="900" w:firstLine="2160"/>
        <w:rPr>
          <w:rFonts w:eastAsia="仿宋"/>
          <w:color w:val="000000"/>
          <w:sz w:val="24"/>
        </w:rPr>
      </w:pPr>
      <w:r w:rsidRPr="00223C9A">
        <w:rPr>
          <w:rFonts w:eastAsia="仿宋"/>
          <w:i/>
          <w:color w:val="000000"/>
          <w:sz w:val="24"/>
        </w:rPr>
        <w:t>EQI</w:t>
      </w:r>
      <w:r w:rsidRPr="00223C9A">
        <w:rPr>
          <w:rFonts w:eastAsia="仿宋"/>
          <w:color w:val="000000"/>
          <w:sz w:val="24"/>
        </w:rPr>
        <w:t xml:space="preserve"> =</w:t>
      </w:r>
      <m:oMath>
        <m:nary>
          <m:naryPr>
            <m:chr m:val="∑"/>
            <m:limLoc m:val="subSup"/>
            <m:ctrlPr>
              <w:rPr>
                <w:rFonts w:ascii="Cambria Math" w:eastAsia="仿宋" w:hAnsi="Cambria Math"/>
                <w:color w:val="000000"/>
                <w:sz w:val="24"/>
              </w:rPr>
            </m:ctrlPr>
          </m:naryPr>
          <m:sub>
            <m:r>
              <w:rPr>
                <w:rFonts w:ascii="Cambria Math" w:eastAsia="仿宋" w:hAnsi="Cambria Math"/>
                <w:color w:val="000000"/>
                <w:sz w:val="24"/>
              </w:rPr>
              <m:t>i=1</m:t>
            </m:r>
          </m:sub>
          <m:sup>
            <m:r>
              <w:rPr>
                <w:rFonts w:ascii="Cambria Math" w:eastAsia="仿宋" w:hAnsi="Cambria Math"/>
                <w:color w:val="000000"/>
                <w:sz w:val="24"/>
              </w:rPr>
              <m:t>n</m:t>
            </m:r>
          </m:sup>
          <m:e>
            <m:r>
              <w:rPr>
                <w:rFonts w:ascii="Cambria Math" w:eastAsia="仿宋" w:hAnsi="Cambria Math"/>
                <w:color w:val="000000"/>
                <w:sz w:val="24"/>
              </w:rPr>
              <m:t>W</m:t>
            </m:r>
            <m:r>
              <w:rPr>
                <w:rFonts w:ascii="Cambria Math" w:eastAsia="仿宋" w:hAnsi="Cambria Math"/>
                <w:color w:val="000000"/>
                <w:sz w:val="24"/>
                <w:vertAlign w:val="subscript"/>
              </w:rPr>
              <m:t>j</m:t>
            </m:r>
            <m:r>
              <w:rPr>
                <w:rFonts w:ascii="Cambria Math" w:eastAsia="仿宋" w:hAnsi="Cambria Math"/>
                <w:color w:val="000000"/>
                <w:sz w:val="24"/>
              </w:rPr>
              <m:t>*rij</m:t>
            </m:r>
          </m:e>
        </m:nary>
      </m:oMath>
      <w:r w:rsidRPr="00223C9A">
        <w:rPr>
          <w:rFonts w:eastAsia="仿宋" w:hint="eastAsia"/>
          <w:color w:val="000000"/>
          <w:sz w:val="24"/>
        </w:rPr>
        <w:t xml:space="preserve">         </w:t>
      </w:r>
      <w:r>
        <w:rPr>
          <w:rFonts w:eastAsia="仿宋"/>
          <w:color w:val="000000"/>
          <w:sz w:val="24"/>
        </w:rPr>
        <w:t xml:space="preserve">                                            </w:t>
      </w:r>
      <w:r w:rsidRPr="00223C9A">
        <w:rPr>
          <w:rFonts w:eastAsia="仿宋" w:hint="eastAsia"/>
          <w:color w:val="000000"/>
          <w:sz w:val="24"/>
        </w:rPr>
        <w:t xml:space="preserve">   </w:t>
      </w:r>
      <w:r w:rsidRPr="00223C9A">
        <w:rPr>
          <w:rFonts w:eastAsia="仿宋"/>
          <w:color w:val="000000"/>
          <w:sz w:val="24"/>
        </w:rPr>
        <w:t xml:space="preserve">       </w:t>
      </w:r>
      <w:r w:rsidRPr="00223C9A">
        <w:rPr>
          <w:rFonts w:eastAsia="仿宋" w:hint="eastAsia"/>
          <w:color w:val="000000"/>
          <w:sz w:val="24"/>
        </w:rPr>
        <w:t xml:space="preserve">  </w:t>
      </w:r>
      <w:r w:rsidRPr="00223C9A">
        <w:rPr>
          <w:rFonts w:eastAsia="仿宋"/>
          <w:color w:val="000000"/>
          <w:sz w:val="24"/>
        </w:rPr>
        <w:t xml:space="preserve">      </w:t>
      </w:r>
      <w:r w:rsidRPr="00223C9A">
        <w:rPr>
          <w:rFonts w:eastAsia="仿宋" w:hint="eastAsia"/>
          <w:color w:val="000000"/>
          <w:sz w:val="24"/>
        </w:rPr>
        <w:t>（</w:t>
      </w:r>
      <w:r w:rsidRPr="00223C9A">
        <w:rPr>
          <w:rFonts w:eastAsia="仿宋" w:hint="eastAsia"/>
          <w:color w:val="000000"/>
          <w:sz w:val="24"/>
        </w:rPr>
        <w:t>2</w:t>
      </w:r>
      <w:r w:rsidRPr="00223C9A">
        <w:rPr>
          <w:rFonts w:eastAsia="仿宋"/>
          <w:color w:val="000000"/>
          <w:sz w:val="24"/>
        </w:rPr>
        <w:t>-1</w:t>
      </w:r>
      <w:r w:rsidRPr="00223C9A">
        <w:rPr>
          <w:rFonts w:eastAsia="仿宋" w:hint="eastAsia"/>
          <w:color w:val="000000"/>
          <w:sz w:val="24"/>
        </w:rPr>
        <w:t>）</w:t>
      </w:r>
    </w:p>
    <w:p w14:paraId="41BF5B46" w14:textId="77777777" w:rsidR="001F2AD7" w:rsidRPr="00223C9A" w:rsidRDefault="001F2AD7" w:rsidP="001F2AD7">
      <w:pPr>
        <w:ind w:firstLineChars="900" w:firstLine="2160"/>
        <w:rPr>
          <w:rFonts w:eastAsia="仿宋"/>
          <w:color w:val="000000"/>
          <w:sz w:val="24"/>
        </w:rPr>
      </w:pPr>
      <w:r w:rsidRPr="00223C9A">
        <w:rPr>
          <w:rFonts w:eastAsia="仿宋"/>
          <w:i/>
          <w:color w:val="000000"/>
          <w:sz w:val="24"/>
        </w:rPr>
        <w:t>EHI</w:t>
      </w:r>
      <w:r w:rsidRPr="00223C9A">
        <w:rPr>
          <w:rFonts w:eastAsia="仿宋"/>
          <w:color w:val="000000"/>
          <w:sz w:val="24"/>
        </w:rPr>
        <w:t xml:space="preserve"> = </w:t>
      </w:r>
      <w:r w:rsidRPr="00223C9A">
        <w:rPr>
          <w:rFonts w:eastAsia="仿宋"/>
          <w:i/>
          <w:color w:val="000000"/>
          <w:sz w:val="24"/>
        </w:rPr>
        <w:t>L</w:t>
      </w:r>
      <w:r w:rsidRPr="00223C9A">
        <w:rPr>
          <w:rFonts w:eastAsia="仿宋"/>
          <w:i/>
          <w:color w:val="000000"/>
          <w:sz w:val="24"/>
          <w:vertAlign w:val="subscript"/>
        </w:rPr>
        <w:t>1</w:t>
      </w:r>
      <w:r w:rsidRPr="00223C9A">
        <w:rPr>
          <w:rFonts w:eastAsia="仿宋"/>
          <w:i/>
          <w:color w:val="000000"/>
          <w:sz w:val="24"/>
        </w:rPr>
        <w:t xml:space="preserve"> × E</w:t>
      </w:r>
      <w:r w:rsidRPr="00223C9A">
        <w:rPr>
          <w:rFonts w:eastAsia="仿宋" w:hint="eastAsia"/>
          <w:i/>
          <w:color w:val="000000"/>
          <w:sz w:val="24"/>
        </w:rPr>
        <w:t>S</w:t>
      </w:r>
      <w:r w:rsidRPr="00223C9A">
        <w:rPr>
          <w:rFonts w:eastAsia="仿宋"/>
          <w:i/>
          <w:color w:val="000000"/>
          <w:sz w:val="24"/>
        </w:rPr>
        <w:t>I + L</w:t>
      </w:r>
      <w:r w:rsidRPr="00223C9A">
        <w:rPr>
          <w:rFonts w:eastAsia="仿宋"/>
          <w:i/>
          <w:color w:val="000000"/>
          <w:sz w:val="24"/>
          <w:vertAlign w:val="subscript"/>
        </w:rPr>
        <w:t>2</w:t>
      </w:r>
      <w:r w:rsidRPr="00223C9A">
        <w:rPr>
          <w:rFonts w:eastAsia="仿宋"/>
          <w:i/>
          <w:color w:val="000000"/>
          <w:sz w:val="24"/>
        </w:rPr>
        <w:t xml:space="preserve">× EQI </w:t>
      </w:r>
      <w:r w:rsidRPr="00223C9A">
        <w:rPr>
          <w:rFonts w:eastAsia="仿宋"/>
          <w:color w:val="000000"/>
          <w:sz w:val="24"/>
        </w:rPr>
        <w:t xml:space="preserve">               </w:t>
      </w:r>
      <w:r>
        <w:rPr>
          <w:rFonts w:eastAsia="仿宋"/>
          <w:color w:val="000000"/>
          <w:sz w:val="24"/>
        </w:rPr>
        <w:t xml:space="preserve">                                            </w:t>
      </w:r>
      <w:r w:rsidRPr="00223C9A">
        <w:rPr>
          <w:rFonts w:eastAsia="仿宋"/>
          <w:color w:val="000000"/>
          <w:sz w:val="24"/>
        </w:rPr>
        <w:t xml:space="preserve">     </w:t>
      </w:r>
      <w:r w:rsidRPr="00223C9A">
        <w:rPr>
          <w:rFonts w:eastAsia="仿宋" w:hint="eastAsia"/>
          <w:color w:val="000000"/>
          <w:sz w:val="24"/>
        </w:rPr>
        <w:t>（</w:t>
      </w:r>
      <w:r w:rsidRPr="00223C9A">
        <w:rPr>
          <w:rFonts w:eastAsia="仿宋"/>
          <w:color w:val="000000"/>
          <w:sz w:val="24"/>
        </w:rPr>
        <w:t>2-</w:t>
      </w:r>
      <w:r w:rsidRPr="00223C9A">
        <w:rPr>
          <w:rFonts w:eastAsia="仿宋" w:hint="eastAsia"/>
          <w:color w:val="000000"/>
          <w:sz w:val="24"/>
        </w:rPr>
        <w:t>2</w:t>
      </w:r>
      <w:r w:rsidRPr="00223C9A">
        <w:rPr>
          <w:rFonts w:eastAsia="仿宋" w:hint="eastAsia"/>
          <w:color w:val="000000"/>
          <w:sz w:val="24"/>
        </w:rPr>
        <w:t>）</w:t>
      </w:r>
    </w:p>
    <w:p w14:paraId="651D5F13" w14:textId="77777777" w:rsidR="001F2AD7" w:rsidRPr="00223C9A" w:rsidRDefault="001F2AD7" w:rsidP="001F2AD7">
      <w:pPr>
        <w:ind w:firstLineChars="900" w:firstLine="2160"/>
        <w:rPr>
          <w:rFonts w:eastAsia="仿宋"/>
          <w:i/>
          <w:sz w:val="24"/>
        </w:rPr>
      </w:pPr>
      <w:r w:rsidRPr="00223C9A">
        <w:rPr>
          <w:rFonts w:eastAsia="仿宋"/>
          <w:i/>
          <w:sz w:val="24"/>
        </w:rPr>
        <w:t>EE</w:t>
      </w:r>
      <w:r w:rsidRPr="00223C9A">
        <w:rPr>
          <w:rFonts w:eastAsia="仿宋" w:hint="eastAsia"/>
          <w:i/>
          <w:sz w:val="24"/>
        </w:rPr>
        <w:t xml:space="preserve">/EHI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0</w:t>
      </w:r>
      <w:r w:rsidRPr="00223C9A">
        <w:rPr>
          <w:rFonts w:eastAsia="仿宋" w:hint="eastAsia"/>
          <w:i/>
          <w:sz w:val="24"/>
          <w:vertAlign w:val="subscript"/>
        </w:rPr>
        <w:t xml:space="preserve">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1</w:t>
      </w:r>
      <w:r w:rsidRPr="00223C9A">
        <w:rPr>
          <w:rFonts w:eastAsia="仿宋" w:hint="eastAsia"/>
          <w:i/>
          <w:sz w:val="24"/>
        </w:rPr>
        <w:t xml:space="preserve">PCG </w:t>
      </w:r>
      <w:r w:rsidRPr="00223C9A">
        <w:rPr>
          <w:rFonts w:eastAsia="仿宋"/>
          <w:i/>
          <w:sz w:val="24"/>
        </w:rPr>
        <w:t>+</w:t>
      </w:r>
      <w:r w:rsidRPr="00223C9A">
        <w:rPr>
          <w:rFonts w:eastAsia="仿宋" w:hint="eastAsia"/>
          <w:i/>
          <w:sz w:val="24"/>
        </w:rPr>
        <w:t xml:space="preserve"> </w:t>
      </w:r>
      <w:r w:rsidRPr="00223C9A">
        <w:rPr>
          <w:rFonts w:eastAsia="仿宋"/>
          <w:i/>
          <w:sz w:val="24"/>
        </w:rPr>
        <w:t>β</w:t>
      </w:r>
      <w:r w:rsidRPr="00223C9A">
        <w:rPr>
          <w:rFonts w:eastAsia="仿宋"/>
          <w:i/>
          <w:sz w:val="24"/>
          <w:vertAlign w:val="subscript"/>
        </w:rPr>
        <w:t>2</w:t>
      </w:r>
      <w:r w:rsidRPr="00223C9A">
        <w:rPr>
          <w:rFonts w:eastAsia="仿宋" w:hint="eastAsia"/>
          <w:i/>
          <w:sz w:val="24"/>
        </w:rPr>
        <w:t>RGP</w:t>
      </w:r>
      <w:r w:rsidRPr="00223C9A">
        <w:rPr>
          <w:rFonts w:eastAsia="仿宋"/>
          <w:i/>
          <w:sz w:val="24"/>
        </w:rPr>
        <w:t>+</w:t>
      </w:r>
      <w:r w:rsidRPr="00223C9A">
        <w:rPr>
          <w:rFonts w:eastAsia="仿宋" w:hint="eastAsia"/>
          <w:i/>
          <w:sz w:val="24"/>
        </w:rPr>
        <w:t>…</w:t>
      </w:r>
      <w:r w:rsidRPr="00223C9A">
        <w:rPr>
          <w:rFonts w:eastAsia="仿宋"/>
          <w:i/>
          <w:sz w:val="24"/>
        </w:rPr>
        <w:t>+β</w:t>
      </w:r>
      <w:proofErr w:type="spellStart"/>
      <w:r w:rsidRPr="00223C9A">
        <w:rPr>
          <w:rFonts w:eastAsia="仿宋" w:hint="eastAsia"/>
          <w:i/>
          <w:sz w:val="24"/>
          <w:vertAlign w:val="subscript"/>
        </w:rPr>
        <w:t>i</w:t>
      </w:r>
      <w:r w:rsidRPr="00223C9A">
        <w:rPr>
          <w:rFonts w:eastAsia="仿宋" w:hint="eastAsia"/>
          <w:i/>
          <w:sz w:val="24"/>
        </w:rPr>
        <w:t>X</w:t>
      </w:r>
      <w:r w:rsidRPr="00223C9A">
        <w:rPr>
          <w:rFonts w:eastAsia="仿宋" w:hint="eastAsia"/>
          <w:i/>
          <w:sz w:val="24"/>
          <w:vertAlign w:val="subscript"/>
        </w:rPr>
        <w:t>i</w:t>
      </w:r>
      <w:proofErr w:type="spellEnd"/>
      <w:r w:rsidRPr="00223C9A">
        <w:rPr>
          <w:rFonts w:eastAsia="仿宋"/>
          <w:i/>
          <w:sz w:val="24"/>
        </w:rPr>
        <w:t>+</w:t>
      </w:r>
    </w:p>
    <w:p w14:paraId="32D54328" w14:textId="77777777" w:rsidR="001F2AD7" w:rsidRPr="00223C9A" w:rsidRDefault="001F2AD7" w:rsidP="001F2AD7">
      <w:pPr>
        <w:ind w:firstLineChars="900" w:firstLine="2160"/>
        <w:rPr>
          <w:rFonts w:eastAsia="仿宋"/>
          <w:color w:val="000000"/>
          <w:sz w:val="24"/>
        </w:rPr>
      </w:pPr>
      <w:r w:rsidRPr="00223C9A">
        <w:rPr>
          <w:rFonts w:eastAsia="仿宋" w:hint="eastAsia"/>
          <w:i/>
          <w:sz w:val="24"/>
        </w:rPr>
        <w:t>…</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9</w:t>
      </w:r>
      <w:r w:rsidRPr="00223C9A">
        <w:rPr>
          <w:rFonts w:eastAsia="仿宋"/>
          <w:i/>
          <w:sz w:val="24"/>
        </w:rPr>
        <w:t>ICWUR</w:t>
      </w:r>
      <w:r w:rsidRPr="00223C9A">
        <w:rPr>
          <w:rFonts w:eastAsia="仿宋" w:hint="eastAsia"/>
          <w:i/>
          <w:sz w:val="24"/>
        </w:rPr>
        <w:t>+</w:t>
      </w:r>
      <w:r w:rsidRPr="00223C9A">
        <w:rPr>
          <w:rFonts w:eastAsia="仿宋"/>
          <w:i/>
          <w:sz w:val="24"/>
        </w:rPr>
        <w:t>β</w:t>
      </w:r>
      <w:r w:rsidRPr="00223C9A">
        <w:rPr>
          <w:rFonts w:eastAsia="仿宋" w:hint="eastAsia"/>
          <w:i/>
          <w:sz w:val="24"/>
          <w:vertAlign w:val="subscript"/>
        </w:rPr>
        <w:t>10</w:t>
      </w:r>
      <w:r w:rsidRPr="00223C9A">
        <w:rPr>
          <w:rFonts w:eastAsia="仿宋"/>
          <w:i/>
          <w:sz w:val="24"/>
        </w:rPr>
        <w:t xml:space="preserve"> </w:t>
      </w:r>
      <w:r w:rsidRPr="00223C9A">
        <w:rPr>
          <w:rFonts w:eastAsia="仿宋" w:hint="eastAsia"/>
          <w:i/>
          <w:sz w:val="24"/>
        </w:rPr>
        <w:t>ECPG+</w:t>
      </w:r>
      <w:r w:rsidRPr="00223C9A">
        <w:rPr>
          <w:rFonts w:eastAsia="仿宋"/>
          <w:i/>
          <w:sz w:val="24"/>
        </w:rPr>
        <w:t>β</w:t>
      </w:r>
      <w:r w:rsidRPr="00223C9A">
        <w:rPr>
          <w:rFonts w:eastAsia="仿宋" w:hint="eastAsia"/>
          <w:i/>
          <w:sz w:val="24"/>
          <w:vertAlign w:val="subscript"/>
        </w:rPr>
        <w:t>11</w:t>
      </w:r>
      <w:r w:rsidRPr="00223C9A">
        <w:rPr>
          <w:rFonts w:eastAsia="仿宋" w:hint="eastAsia"/>
          <w:i/>
          <w:sz w:val="24"/>
        </w:rPr>
        <w:t>WCPG+</w:t>
      </w:r>
      <w:r w:rsidRPr="00223C9A">
        <w:rPr>
          <w:rFonts w:eastAsia="仿宋"/>
          <w:i/>
          <w:sz w:val="24"/>
        </w:rPr>
        <w:t>ε</w:t>
      </w:r>
      <w:r w:rsidRPr="00223C9A">
        <w:rPr>
          <w:rFonts w:eastAsia="仿宋"/>
          <w:i/>
          <w:sz w:val="24"/>
          <w:vertAlign w:val="subscript"/>
        </w:rPr>
        <w:t>i</w:t>
      </w:r>
      <w:r w:rsidRPr="00223C9A">
        <w:rPr>
          <w:rFonts w:eastAsia="仿宋"/>
          <w:i/>
          <w:sz w:val="24"/>
        </w:rPr>
        <w:t xml:space="preserve"> </w:t>
      </w:r>
      <w:r w:rsidRPr="00223C9A">
        <w:rPr>
          <w:rFonts w:eastAsia="仿宋" w:hint="eastAsia"/>
          <w:sz w:val="24"/>
        </w:rPr>
        <w:t xml:space="preserve">        </w:t>
      </w:r>
      <w:r>
        <w:rPr>
          <w:rFonts w:eastAsia="仿宋"/>
          <w:sz w:val="24"/>
        </w:rPr>
        <w:t xml:space="preserve">                              </w:t>
      </w:r>
      <w:r w:rsidRPr="00223C9A">
        <w:rPr>
          <w:rFonts w:eastAsia="仿宋" w:hint="eastAsia"/>
          <w:sz w:val="24"/>
        </w:rPr>
        <w:t xml:space="preserve"> </w:t>
      </w:r>
      <w:r w:rsidRPr="00223C9A">
        <w:rPr>
          <w:rFonts w:eastAsia="仿宋" w:hint="eastAsia"/>
          <w:color w:val="000000"/>
          <w:sz w:val="24"/>
        </w:rPr>
        <w:t>（</w:t>
      </w:r>
      <w:r w:rsidRPr="00223C9A">
        <w:rPr>
          <w:rFonts w:eastAsia="仿宋"/>
          <w:color w:val="000000"/>
          <w:sz w:val="24"/>
        </w:rPr>
        <w:t>2-3</w:t>
      </w:r>
      <w:r w:rsidRPr="00223C9A">
        <w:rPr>
          <w:rFonts w:eastAsia="仿宋" w:hint="eastAsia"/>
          <w:color w:val="000000"/>
          <w:sz w:val="24"/>
        </w:rPr>
        <w:t>）</w:t>
      </w:r>
    </w:p>
    <w:p w14:paraId="3A7E148C" w14:textId="77777777" w:rsidR="001F2AD7" w:rsidRDefault="001F2AD7" w:rsidP="001F2AD7">
      <w:pPr>
        <w:rPr>
          <w:color w:val="FF0000"/>
        </w:rPr>
      </w:pPr>
    </w:p>
    <w:p w14:paraId="6773C6C5" w14:textId="77777777" w:rsidR="00F7581F" w:rsidRPr="00223C9A" w:rsidRDefault="00000000" w:rsidP="00F7581F">
      <w:pPr>
        <w:pStyle w:val="a"/>
        <w:ind w:firstLineChars="0" w:firstLine="0"/>
        <w:rPr>
          <w:rFonts w:ascii="Times New Roman"/>
        </w:rPr>
      </w:pPr>
      <w:ins w:id="5" w:author="Lu, Qiang" w:date="2023-04-11T14:40:00Z">
        <w:r>
          <w:rPr>
            <w:rFonts w:ascii="Times New Roman"/>
          </w:rPr>
          <w:object w:dxaOrig="1440" w:dyaOrig="1440" w14:anchorId="731C0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66.25pt;margin-top:6.65pt;width:273.2pt;height:137.95pt;z-index:-251656192;mso-wrap-edited:f;mso-width-percent:0;mso-height-percent:0;mso-width-percent:0;mso-height-percent:0">
              <v:imagedata r:id="rId15" o:title=""/>
            </v:shape>
            <o:OLEObject Type="Embed" ProgID="Visio.Drawing.11" ShapeID="_x0000_s1026" DrawAspect="Content" ObjectID="_1743206698" r:id="rId16"/>
          </w:object>
        </w:r>
      </w:ins>
    </w:p>
    <w:p w14:paraId="5F9D538C" w14:textId="77777777" w:rsidR="00F7581F" w:rsidRPr="00223C9A" w:rsidRDefault="00F7581F" w:rsidP="00F7581F"/>
    <w:p w14:paraId="319B15D9" w14:textId="77777777" w:rsidR="00F7581F" w:rsidRPr="00223C9A" w:rsidRDefault="00F7581F" w:rsidP="00F7581F"/>
    <w:p w14:paraId="25A20691" w14:textId="77777777" w:rsidR="00F7581F" w:rsidRPr="00223C9A" w:rsidRDefault="00F7581F" w:rsidP="00F7581F"/>
    <w:p w14:paraId="53E2AF42" w14:textId="77777777" w:rsidR="00F7581F" w:rsidRPr="00223C9A" w:rsidRDefault="00F7581F" w:rsidP="00F7581F"/>
    <w:p w14:paraId="3A6A54DD" w14:textId="77777777" w:rsidR="00F7581F" w:rsidRPr="00223C9A" w:rsidRDefault="00F7581F" w:rsidP="00F7581F"/>
    <w:p w14:paraId="1C466C9E" w14:textId="77777777" w:rsidR="00F7581F" w:rsidRPr="00223C9A" w:rsidRDefault="00F7581F" w:rsidP="00F7581F"/>
    <w:p w14:paraId="54C1A411" w14:textId="77777777" w:rsidR="00F7581F" w:rsidRPr="005C1EE4" w:rsidRDefault="00F7581F" w:rsidP="00F7581F">
      <w:pPr>
        <w:jc w:val="center"/>
        <w:rPr>
          <w:rFonts w:eastAsia="仿宋"/>
          <w:b/>
          <w:color w:val="000000"/>
          <w:szCs w:val="21"/>
          <w:lang w:eastAsia="zh-CN"/>
        </w:rPr>
      </w:pPr>
      <w:r>
        <w:rPr>
          <w:rFonts w:eastAsia="仿宋" w:hint="eastAsia"/>
          <w:b/>
          <w:color w:val="000000"/>
          <w:szCs w:val="21"/>
          <w:lang w:eastAsia="zh-CN"/>
        </w:rPr>
        <w:lastRenderedPageBreak/>
        <w:t>F</w:t>
      </w:r>
      <w:r>
        <w:rPr>
          <w:rFonts w:eastAsia="仿宋"/>
          <w:b/>
          <w:color w:val="000000"/>
          <w:szCs w:val="21"/>
          <w:lang w:eastAsia="zh-CN"/>
        </w:rPr>
        <w:t xml:space="preserve">igure </w:t>
      </w:r>
      <w:r w:rsidRPr="005C1EE4">
        <w:rPr>
          <w:rFonts w:eastAsia="仿宋" w:hint="eastAsia"/>
          <w:b/>
          <w:color w:val="000000"/>
          <w:szCs w:val="21"/>
          <w:lang w:eastAsia="zh-CN"/>
        </w:rPr>
        <w:t xml:space="preserve">2.1 </w:t>
      </w:r>
      <w:r w:rsidRPr="005C1EE4">
        <w:rPr>
          <w:rFonts w:hint="eastAsia"/>
          <w:b/>
          <w:szCs w:val="21"/>
          <w:lang w:eastAsia="zh-CN"/>
        </w:rPr>
        <w:t>××××××××××</w:t>
      </w:r>
    </w:p>
    <w:p w14:paraId="1DE62FAD" w14:textId="77777777" w:rsidR="00F7581F" w:rsidRDefault="00F7581F" w:rsidP="001F2AD7">
      <w:pPr>
        <w:rPr>
          <w:color w:val="FF0000"/>
        </w:rPr>
      </w:pPr>
    </w:p>
    <w:p w14:paraId="38E9B9ED" w14:textId="11E70F7C" w:rsidR="00367D59" w:rsidRDefault="00367D59">
      <w:pPr>
        <w:rPr>
          <w:color w:val="FF0000"/>
        </w:rPr>
      </w:pPr>
    </w:p>
    <w:p w14:paraId="798E7D5B" w14:textId="77777777" w:rsidR="00367D59" w:rsidRDefault="0088616A" w:rsidP="00367D59">
      <w:pPr>
        <w:pStyle w:val="Heading1"/>
      </w:pPr>
      <w:bookmarkStart w:id="6" w:name="_Toc132202378"/>
      <w:r>
        <w:t xml:space="preserve">3. </w:t>
      </w:r>
      <w:r w:rsidR="003874C7">
        <w:t>Design Verification</w:t>
      </w:r>
      <w:bookmarkEnd w:id="6"/>
    </w:p>
    <w:p w14:paraId="6A6BF81A" w14:textId="77777777" w:rsidR="003874C7" w:rsidRDefault="003874C7" w:rsidP="003874C7">
      <w:pPr>
        <w:rPr>
          <w:color w:val="FF0000"/>
        </w:rPr>
      </w:pPr>
      <w:r w:rsidRPr="003874C7">
        <w:rPr>
          <w:color w:val="FF0000"/>
        </w:rPr>
        <w:t>Insert text.</w:t>
      </w:r>
    </w:p>
    <w:p w14:paraId="4B19FAF3" w14:textId="77777777" w:rsidR="003874C7" w:rsidRDefault="0088616A" w:rsidP="003874C7">
      <w:pPr>
        <w:pStyle w:val="Heading2"/>
      </w:pPr>
      <w:bookmarkStart w:id="7" w:name="_Toc132202379"/>
      <w:r>
        <w:t xml:space="preserve">3.1 </w:t>
      </w:r>
      <w:r w:rsidR="003874C7">
        <w:t>[Component</w:t>
      </w:r>
      <w:r w:rsidR="00CD6881">
        <w:t xml:space="preserve"> or Block</w:t>
      </w:r>
      <w:r w:rsidR="003874C7">
        <w:t>]</w:t>
      </w:r>
      <w:bookmarkEnd w:id="7"/>
    </w:p>
    <w:p w14:paraId="3EBD1FA2" w14:textId="77777777" w:rsidR="003874C7" w:rsidRDefault="003874C7" w:rsidP="003874C7">
      <w:pPr>
        <w:rPr>
          <w:color w:val="FF0000"/>
        </w:rPr>
      </w:pPr>
      <w:r>
        <w:rPr>
          <w:color w:val="FF0000"/>
        </w:rPr>
        <w:t>Insert text.</w:t>
      </w:r>
    </w:p>
    <w:p w14:paraId="78735E25" w14:textId="77777777" w:rsidR="003874C7" w:rsidRDefault="0088616A" w:rsidP="001D5F0C">
      <w:pPr>
        <w:pStyle w:val="Heading3"/>
      </w:pPr>
      <w:bookmarkStart w:id="8" w:name="_Toc132202380"/>
      <w:r>
        <w:t xml:space="preserve">3.1.1 </w:t>
      </w:r>
      <w:r w:rsidR="003874C7">
        <w:t>[Subcomponent</w:t>
      </w:r>
      <w:r w:rsidR="00CD6881">
        <w:t xml:space="preserve"> or subblock</w:t>
      </w:r>
      <w:r w:rsidR="003874C7">
        <w:t>]</w:t>
      </w:r>
      <w:bookmarkEnd w:id="8"/>
    </w:p>
    <w:p w14:paraId="7CEF988A" w14:textId="77777777" w:rsidR="003874C7" w:rsidRPr="003874C7" w:rsidRDefault="003874C7" w:rsidP="003874C7">
      <w:pPr>
        <w:rPr>
          <w:color w:val="FF0000"/>
        </w:rPr>
      </w:pPr>
      <w:r w:rsidRPr="003874C7">
        <w:rPr>
          <w:color w:val="FF0000"/>
        </w:rPr>
        <w:t>Insert text.</w:t>
      </w:r>
    </w:p>
    <w:p w14:paraId="0EBBE3F1" w14:textId="77777777" w:rsidR="003874C7" w:rsidRDefault="003874C7" w:rsidP="003874C7"/>
    <w:p w14:paraId="59244720" w14:textId="3F6DE77D" w:rsidR="008A47A8" w:rsidRDefault="008A47A8"/>
    <w:p w14:paraId="34192484" w14:textId="6588CE01" w:rsidR="001D5F0C" w:rsidRDefault="001D5F0C"/>
    <w:p w14:paraId="439ABD0F" w14:textId="4C53EBA2" w:rsidR="00222C46" w:rsidRDefault="002E27D4" w:rsidP="001D5F0C">
      <w:pPr>
        <w:pStyle w:val="Heading1"/>
      </w:pPr>
      <w:bookmarkStart w:id="9" w:name="_Toc132202381"/>
      <w:r>
        <w:t>4</w:t>
      </w:r>
      <w:r w:rsidR="0088616A">
        <w:t xml:space="preserve">. </w:t>
      </w:r>
      <w:r w:rsidR="001D5F0C">
        <w:t>Conclusion</w:t>
      </w:r>
      <w:bookmarkEnd w:id="9"/>
    </w:p>
    <w:p w14:paraId="2253D1E0" w14:textId="77777777" w:rsidR="001D5F0C" w:rsidRPr="001D5F0C" w:rsidRDefault="001D5F0C" w:rsidP="00527794">
      <w:pPr>
        <w:rPr>
          <w:color w:val="FF0000"/>
        </w:rPr>
      </w:pPr>
      <w:r w:rsidRPr="001D5F0C">
        <w:rPr>
          <w:color w:val="FF0000"/>
        </w:rPr>
        <w:t>The conclusion may contain the following sections or others of your choosing.</w:t>
      </w:r>
    </w:p>
    <w:p w14:paraId="04A747A9" w14:textId="70136BD8" w:rsidR="001D5F0C" w:rsidRDefault="002E27D4" w:rsidP="001D5F0C">
      <w:pPr>
        <w:pStyle w:val="Heading2"/>
      </w:pPr>
      <w:bookmarkStart w:id="10" w:name="_Toc132202382"/>
      <w:r>
        <w:t>4</w:t>
      </w:r>
      <w:r w:rsidR="0088616A">
        <w:t xml:space="preserve">.1 </w:t>
      </w:r>
      <w:r w:rsidR="001D5F0C">
        <w:t>Accomplishments</w:t>
      </w:r>
      <w:bookmarkEnd w:id="10"/>
    </w:p>
    <w:p w14:paraId="2074C43C" w14:textId="77777777" w:rsidR="001D5F0C" w:rsidRDefault="001D5F0C" w:rsidP="00527794"/>
    <w:p w14:paraId="3A990139" w14:textId="2A358582" w:rsidR="001D5F0C" w:rsidRDefault="002E27D4" w:rsidP="001D5F0C">
      <w:pPr>
        <w:pStyle w:val="Heading2"/>
      </w:pPr>
      <w:bookmarkStart w:id="11" w:name="_Toc132202383"/>
      <w:r>
        <w:t>4</w:t>
      </w:r>
      <w:r w:rsidR="0088616A">
        <w:t xml:space="preserve">.2 </w:t>
      </w:r>
      <w:r w:rsidR="001D5F0C">
        <w:t>Uncertainties</w:t>
      </w:r>
      <w:bookmarkEnd w:id="11"/>
    </w:p>
    <w:p w14:paraId="1AD0AFDE" w14:textId="77777777" w:rsidR="001D5F0C" w:rsidRDefault="001D5F0C" w:rsidP="00527794"/>
    <w:p w14:paraId="52F7880D" w14:textId="1997945D" w:rsidR="001D5F0C" w:rsidRDefault="002E27D4" w:rsidP="001D5F0C">
      <w:pPr>
        <w:pStyle w:val="Heading2"/>
      </w:pPr>
      <w:bookmarkStart w:id="12" w:name="_Toc132202384"/>
      <w:r>
        <w:t>4</w:t>
      </w:r>
      <w:r w:rsidR="0088616A">
        <w:t xml:space="preserve">.3 </w:t>
      </w:r>
      <w:r w:rsidR="001D5F0C">
        <w:t>Ethical considerations</w:t>
      </w:r>
      <w:bookmarkEnd w:id="12"/>
    </w:p>
    <w:p w14:paraId="7D2B4199" w14:textId="77777777" w:rsidR="001D5F0C" w:rsidRDefault="001D5F0C" w:rsidP="00527794"/>
    <w:p w14:paraId="7F80737A" w14:textId="49BB8788" w:rsidR="001D5F0C" w:rsidRDefault="002E27D4" w:rsidP="001D5F0C">
      <w:pPr>
        <w:pStyle w:val="Heading2"/>
      </w:pPr>
      <w:bookmarkStart w:id="13" w:name="_Toc132202385"/>
      <w:r>
        <w:t>4</w:t>
      </w:r>
      <w:r w:rsidR="0088616A">
        <w:t xml:space="preserve">.4 </w:t>
      </w:r>
      <w:r w:rsidR="001D5F0C">
        <w:t>Future work</w:t>
      </w:r>
      <w:bookmarkEnd w:id="13"/>
    </w:p>
    <w:p w14:paraId="7DDB1AE9" w14:textId="77777777" w:rsidR="00F851C6" w:rsidRDefault="00F851C6" w:rsidP="00F851C6"/>
    <w:p w14:paraId="59A445C5" w14:textId="77777777" w:rsidR="00F851C6" w:rsidRDefault="00F851C6">
      <w:r>
        <w:br w:type="page"/>
      </w:r>
    </w:p>
    <w:p w14:paraId="0E156A6A" w14:textId="77777777" w:rsidR="00F851C6" w:rsidRDefault="00F851C6" w:rsidP="00F851C6">
      <w:pPr>
        <w:pStyle w:val="Heading1"/>
      </w:pPr>
      <w:bookmarkStart w:id="14" w:name="_Toc132202386"/>
      <w:r>
        <w:lastRenderedPageBreak/>
        <w:t>References</w:t>
      </w:r>
      <w:bookmarkEnd w:id="14"/>
    </w:p>
    <w:p w14:paraId="66A021CC" w14:textId="77777777" w:rsidR="00F851C6" w:rsidRPr="00AE1040" w:rsidRDefault="00F851C6" w:rsidP="00AE1040">
      <w:pPr>
        <w:ind w:left="431" w:hangingChars="196" w:hanging="431"/>
        <w:rPr>
          <w:color w:val="FF0000"/>
        </w:rPr>
      </w:pPr>
    </w:p>
    <w:p w14:paraId="283D7F47"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5A489D69"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7" w:history="1">
        <w:r w:rsidR="00DA32B5" w:rsidRPr="00AE1040">
          <w:rPr>
            <w:rStyle w:val="Hyperlink"/>
            <w:rFonts w:ascii="Times New Roman" w:hAnsi="Times New Roman"/>
            <w:color w:val="FF0000"/>
            <w:szCs w:val="24"/>
          </w:rPr>
          <w:t>http://download.micron.com/pdf/datasheets/dram/ddr/512MBDDRx4x8x16.pdf</w:t>
        </w:r>
      </w:hyperlink>
    </w:p>
    <w:p w14:paraId="2ECB9E16"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8"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547C7CC5"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46CB760C"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067C7418"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shufflenets for optical communications,” </w:t>
      </w:r>
      <w:r w:rsidRPr="00AE1040">
        <w:rPr>
          <w:i/>
          <w:color w:val="FF0000"/>
        </w:rPr>
        <w:t>IEEE Transactions on Computers</w:t>
      </w:r>
      <w:r w:rsidRPr="00AE1040">
        <w:rPr>
          <w:color w:val="FF0000"/>
        </w:rPr>
        <w:t>, vol. 59, no. 1, pp. 695-701, June 2011.</w:t>
      </w:r>
    </w:p>
    <w:p w14:paraId="6F7E6600"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w:t>
      </w:r>
      <w:proofErr w:type="spellStart"/>
      <w:r w:rsidRPr="00AE1040">
        <w:rPr>
          <w:color w:val="FF0000"/>
        </w:rPr>
        <w:t>Kuran</w:t>
      </w:r>
      <w:proofErr w:type="spellEnd"/>
      <w:r w:rsidRPr="00AE1040">
        <w:rPr>
          <w:color w:val="FF0000"/>
        </w:rPr>
        <w:t xml:space="preserve">,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5F1C116C"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2D54D27"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 xml:space="preserve">J. </w:t>
      </w:r>
      <w:proofErr w:type="spellStart"/>
      <w:r w:rsidR="000B6FE3" w:rsidRPr="00AE1040">
        <w:rPr>
          <w:color w:val="FF0000"/>
        </w:rPr>
        <w:t>Groeppelhaus</w:t>
      </w:r>
      <w:proofErr w:type="spellEnd"/>
      <w:r w:rsidRPr="00AE1040">
        <w:rPr>
          <w:color w:val="FF0000"/>
        </w:rPr>
        <w:t>, “Java 5.7 tutorial: Design of a full adder,” class notes for ECE 290, Department of Electrical and Computer Engineering, University of Illinois at Urbana-Champaign, 2011.</w:t>
      </w:r>
    </w:p>
    <w:p w14:paraId="5BFDA0BE"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2C0C6F1E" w14:textId="77777777" w:rsidR="00D83DF0" w:rsidRDefault="00D83DF0">
      <w:pPr>
        <w:rPr>
          <w:rFonts w:ascii="Times New Roman" w:hAnsi="Times New Roman"/>
          <w:szCs w:val="24"/>
        </w:rPr>
      </w:pPr>
      <w:r>
        <w:rPr>
          <w:rFonts w:ascii="Times New Roman" w:hAnsi="Times New Roman"/>
          <w:szCs w:val="24"/>
        </w:rPr>
        <w:br w:type="page"/>
      </w:r>
    </w:p>
    <w:p w14:paraId="740FA06C" w14:textId="77777777" w:rsidR="00D83DF0" w:rsidRDefault="0088616A" w:rsidP="009231CE">
      <w:pPr>
        <w:pStyle w:val="Heading1"/>
      </w:pPr>
      <w:bookmarkStart w:id="15" w:name="_Toc132202387"/>
      <w:r>
        <w:lastRenderedPageBreak/>
        <w:t>Appendix A</w:t>
      </w:r>
      <w:r>
        <w:tab/>
      </w:r>
      <w:r w:rsidR="009231CE">
        <w:t>Requirement and Verification Table</w:t>
      </w:r>
      <w:bookmarkEnd w:id="15"/>
    </w:p>
    <w:p w14:paraId="168A36DD"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4F6777DA"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586D984E" w14:textId="77777777" w:rsidTr="00BE4D1A">
        <w:trPr>
          <w:trHeight w:val="312"/>
          <w:jc w:val="center"/>
        </w:trPr>
        <w:tc>
          <w:tcPr>
            <w:tcW w:w="8298" w:type="dxa"/>
            <w:gridSpan w:val="2"/>
            <w:tcBorders>
              <w:top w:val="nil"/>
              <w:left w:val="nil"/>
              <w:bottom w:val="single" w:sz="4" w:space="0" w:color="auto"/>
              <w:right w:val="nil"/>
            </w:tcBorders>
          </w:tcPr>
          <w:p w14:paraId="4F6DCF8B"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42BFF02C" w14:textId="77777777" w:rsidR="00AC2E62" w:rsidRDefault="00AC2E62" w:rsidP="00AC2E62">
            <w:pPr>
              <w:jc w:val="center"/>
              <w:rPr>
                <w:b/>
                <w:bCs/>
              </w:rPr>
            </w:pPr>
          </w:p>
        </w:tc>
      </w:tr>
      <w:tr w:rsidR="00AC2E62" w14:paraId="3FED5C02" w14:textId="77777777" w:rsidTr="00BE4D1A">
        <w:trPr>
          <w:trHeight w:val="312"/>
          <w:jc w:val="center"/>
        </w:trPr>
        <w:tc>
          <w:tcPr>
            <w:tcW w:w="4068" w:type="dxa"/>
            <w:tcBorders>
              <w:top w:val="single" w:sz="4" w:space="0" w:color="auto"/>
            </w:tcBorders>
          </w:tcPr>
          <w:p w14:paraId="7F78DDBF" w14:textId="77777777" w:rsidR="00AC2E62" w:rsidRDefault="00AC2E62" w:rsidP="00171238">
            <w:pPr>
              <w:jc w:val="center"/>
            </w:pPr>
            <w:r w:rsidRPr="00AC2E62">
              <w:t>Requirement</w:t>
            </w:r>
          </w:p>
        </w:tc>
        <w:tc>
          <w:tcPr>
            <w:tcW w:w="4230" w:type="dxa"/>
            <w:tcBorders>
              <w:top w:val="single" w:sz="4" w:space="0" w:color="auto"/>
            </w:tcBorders>
          </w:tcPr>
          <w:p w14:paraId="5ADFDA6D" w14:textId="77777777" w:rsidR="00AC2E62" w:rsidRPr="00FB3B2B" w:rsidRDefault="00AC2E62" w:rsidP="00171238">
            <w:pPr>
              <w:jc w:val="center"/>
            </w:pPr>
            <w:r w:rsidRPr="00AC2E62">
              <w:t>Verification</w:t>
            </w:r>
          </w:p>
        </w:tc>
        <w:tc>
          <w:tcPr>
            <w:tcW w:w="1278" w:type="dxa"/>
            <w:tcBorders>
              <w:top w:val="single" w:sz="4" w:space="0" w:color="auto"/>
            </w:tcBorders>
          </w:tcPr>
          <w:p w14:paraId="58CB731E" w14:textId="77777777" w:rsidR="00BE4D1A" w:rsidRDefault="00AC2E62" w:rsidP="00AC2E62">
            <w:pPr>
              <w:jc w:val="center"/>
            </w:pPr>
            <w:r w:rsidRPr="00BE4D1A">
              <w:t>Verification status</w:t>
            </w:r>
            <w:r w:rsidR="00BE4D1A" w:rsidRPr="00BE4D1A">
              <w:t xml:space="preserve"> </w:t>
            </w:r>
          </w:p>
          <w:p w14:paraId="100C38D7" w14:textId="77777777" w:rsidR="00AC2E62" w:rsidRPr="00BE4D1A" w:rsidRDefault="00BE4D1A" w:rsidP="00AC2E62">
            <w:pPr>
              <w:jc w:val="center"/>
            </w:pPr>
            <w:r w:rsidRPr="00BE4D1A">
              <w:t>(Y or N)</w:t>
            </w:r>
          </w:p>
        </w:tc>
      </w:tr>
      <w:tr w:rsidR="00AC2E62" w:rsidRPr="00171238" w14:paraId="5E60F8FF" w14:textId="77777777" w:rsidTr="00BE4D1A">
        <w:trPr>
          <w:trHeight w:val="329"/>
          <w:jc w:val="center"/>
        </w:trPr>
        <w:tc>
          <w:tcPr>
            <w:tcW w:w="4068" w:type="dxa"/>
          </w:tcPr>
          <w:p w14:paraId="0FEF92A5" w14:textId="77777777" w:rsidR="00AC2E62" w:rsidRPr="00F21F0C" w:rsidRDefault="00AC2E62" w:rsidP="00171238">
            <w:pPr>
              <w:pStyle w:val="ListParagraph"/>
              <w:numPr>
                <w:ilvl w:val="0"/>
                <w:numId w:val="9"/>
              </w:numPr>
              <w:rPr>
                <w:color w:val="FF0000"/>
              </w:rPr>
            </w:pPr>
            <w:r w:rsidRPr="00F21F0C">
              <w:rPr>
                <w:bCs/>
                <w:color w:val="FF0000"/>
              </w:rPr>
              <w:t>Requirement</w:t>
            </w:r>
          </w:p>
          <w:p w14:paraId="74D97637"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5599179C"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6D2BB0C8" w14:textId="77777777" w:rsidR="00AC2E62" w:rsidRPr="00F21F0C" w:rsidRDefault="00AC2E62" w:rsidP="00171238">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4029E530" w14:textId="77777777" w:rsidR="00AC2E62" w:rsidRPr="00F21F0C" w:rsidRDefault="00AC2E62" w:rsidP="00171238">
            <w:pPr>
              <w:pStyle w:val="ListParagraph"/>
              <w:numPr>
                <w:ilvl w:val="0"/>
                <w:numId w:val="10"/>
              </w:numPr>
              <w:rPr>
                <w:color w:val="FF0000"/>
              </w:rPr>
            </w:pPr>
            <w:r w:rsidRPr="00F21F0C">
              <w:rPr>
                <w:color w:val="FF0000"/>
              </w:rPr>
              <w:t>Verification</w:t>
            </w:r>
          </w:p>
          <w:p w14:paraId="224A3815"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145648B6"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4D3021BE"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4A8B55A2" w14:textId="77777777" w:rsidR="00AC2E62" w:rsidRPr="00AC2E62" w:rsidRDefault="00AC2E62" w:rsidP="00AC2E62">
            <w:pPr>
              <w:ind w:left="360"/>
              <w:rPr>
                <w:color w:val="FF0000"/>
              </w:rPr>
            </w:pPr>
          </w:p>
        </w:tc>
      </w:tr>
      <w:tr w:rsidR="00AC2E62" w:rsidRPr="00171238" w14:paraId="6BDBAAB8" w14:textId="77777777" w:rsidTr="00BE4D1A">
        <w:trPr>
          <w:trHeight w:val="329"/>
          <w:jc w:val="center"/>
        </w:trPr>
        <w:tc>
          <w:tcPr>
            <w:tcW w:w="4068" w:type="dxa"/>
          </w:tcPr>
          <w:p w14:paraId="493D43F9" w14:textId="77777777" w:rsidR="00AC2E62" w:rsidRPr="00F21F0C" w:rsidRDefault="00AC2E62" w:rsidP="00FB3B2B">
            <w:pPr>
              <w:pStyle w:val="ListParagraph"/>
              <w:numPr>
                <w:ilvl w:val="0"/>
                <w:numId w:val="9"/>
              </w:numPr>
              <w:rPr>
                <w:color w:val="FF0000"/>
              </w:rPr>
            </w:pPr>
            <w:r w:rsidRPr="00F21F0C">
              <w:rPr>
                <w:bCs/>
                <w:color w:val="FF0000"/>
              </w:rPr>
              <w:t>Requirement</w:t>
            </w:r>
          </w:p>
          <w:p w14:paraId="4E659287"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29B3348A"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5AF35066" w14:textId="77777777" w:rsidR="00AC2E62" w:rsidRPr="00F21F0C" w:rsidRDefault="00AC2E62" w:rsidP="00FB3B2B">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436030B9" w14:textId="77777777" w:rsidR="00AC2E62" w:rsidRPr="00F21F0C" w:rsidRDefault="00AC2E62" w:rsidP="00FB3B2B">
            <w:pPr>
              <w:pStyle w:val="ListParagraph"/>
              <w:numPr>
                <w:ilvl w:val="0"/>
                <w:numId w:val="10"/>
              </w:numPr>
              <w:rPr>
                <w:color w:val="FF0000"/>
              </w:rPr>
            </w:pPr>
            <w:r w:rsidRPr="00F21F0C">
              <w:rPr>
                <w:color w:val="FF0000"/>
              </w:rPr>
              <w:t>Verification</w:t>
            </w:r>
          </w:p>
          <w:p w14:paraId="5C39F09D"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35D094D9"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1DEB0C32"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5D3F98F4" w14:textId="77777777" w:rsidR="00AC2E62" w:rsidRPr="00AC2E62" w:rsidRDefault="00AC2E62" w:rsidP="00AC2E62">
            <w:pPr>
              <w:ind w:left="360"/>
              <w:rPr>
                <w:color w:val="FF0000"/>
              </w:rPr>
            </w:pPr>
          </w:p>
        </w:tc>
      </w:tr>
      <w:tr w:rsidR="00AC2E62" w:rsidRPr="00171238" w14:paraId="7AFFFCB4" w14:textId="77777777" w:rsidTr="00BE4D1A">
        <w:trPr>
          <w:trHeight w:val="329"/>
          <w:jc w:val="center"/>
        </w:trPr>
        <w:tc>
          <w:tcPr>
            <w:tcW w:w="4068" w:type="dxa"/>
          </w:tcPr>
          <w:p w14:paraId="65314C21" w14:textId="77777777" w:rsidR="00AC2E62" w:rsidRPr="00F21F0C" w:rsidRDefault="00AC2E62" w:rsidP="00FB3B2B">
            <w:pPr>
              <w:pStyle w:val="ListParagraph"/>
              <w:numPr>
                <w:ilvl w:val="0"/>
                <w:numId w:val="9"/>
              </w:numPr>
              <w:rPr>
                <w:bCs/>
                <w:color w:val="FF0000"/>
              </w:rPr>
            </w:pPr>
          </w:p>
        </w:tc>
        <w:tc>
          <w:tcPr>
            <w:tcW w:w="4230" w:type="dxa"/>
          </w:tcPr>
          <w:p w14:paraId="2F426E6C" w14:textId="77777777" w:rsidR="00AC2E62" w:rsidRPr="00F21F0C" w:rsidRDefault="00AC2E62" w:rsidP="00FB3B2B">
            <w:pPr>
              <w:pStyle w:val="ListParagraph"/>
              <w:numPr>
                <w:ilvl w:val="0"/>
                <w:numId w:val="10"/>
              </w:numPr>
              <w:rPr>
                <w:color w:val="FF0000"/>
              </w:rPr>
            </w:pPr>
          </w:p>
        </w:tc>
        <w:tc>
          <w:tcPr>
            <w:tcW w:w="1278" w:type="dxa"/>
          </w:tcPr>
          <w:p w14:paraId="2292F64F" w14:textId="77777777" w:rsidR="00AC2E62" w:rsidRPr="00AC2E62" w:rsidRDefault="00AC2E62" w:rsidP="00AC2E62">
            <w:pPr>
              <w:ind w:left="360"/>
              <w:rPr>
                <w:color w:val="FF0000"/>
              </w:rPr>
            </w:pPr>
          </w:p>
        </w:tc>
      </w:tr>
      <w:tr w:rsidR="00AC2E62" w:rsidRPr="00F21F0C" w14:paraId="6DF179B0" w14:textId="77777777" w:rsidTr="00BE4D1A">
        <w:trPr>
          <w:trHeight w:val="329"/>
          <w:jc w:val="center"/>
        </w:trPr>
        <w:tc>
          <w:tcPr>
            <w:tcW w:w="4068" w:type="dxa"/>
          </w:tcPr>
          <w:p w14:paraId="498E7495" w14:textId="77777777" w:rsidR="00AC2E62" w:rsidRPr="00F21F0C" w:rsidRDefault="00AC2E62" w:rsidP="00FB3B2B">
            <w:pPr>
              <w:pStyle w:val="ListParagraph"/>
              <w:numPr>
                <w:ilvl w:val="0"/>
                <w:numId w:val="9"/>
              </w:numPr>
              <w:rPr>
                <w:bCs/>
                <w:color w:val="FF0000"/>
              </w:rPr>
            </w:pPr>
          </w:p>
        </w:tc>
        <w:tc>
          <w:tcPr>
            <w:tcW w:w="4230" w:type="dxa"/>
          </w:tcPr>
          <w:p w14:paraId="791B673F" w14:textId="77777777" w:rsidR="00AC2E62" w:rsidRPr="00F21F0C" w:rsidRDefault="00AC2E62" w:rsidP="00FB3B2B">
            <w:pPr>
              <w:pStyle w:val="ListParagraph"/>
              <w:numPr>
                <w:ilvl w:val="0"/>
                <w:numId w:val="10"/>
              </w:numPr>
              <w:rPr>
                <w:color w:val="FF0000"/>
              </w:rPr>
            </w:pPr>
          </w:p>
        </w:tc>
        <w:tc>
          <w:tcPr>
            <w:tcW w:w="1278" w:type="dxa"/>
          </w:tcPr>
          <w:p w14:paraId="2B54C40A" w14:textId="77777777" w:rsidR="00AC2E62" w:rsidRPr="00AC2E62" w:rsidRDefault="00AC2E62" w:rsidP="00AC2E62">
            <w:pPr>
              <w:ind w:left="360"/>
              <w:rPr>
                <w:color w:val="FF0000"/>
              </w:rPr>
            </w:pPr>
          </w:p>
        </w:tc>
      </w:tr>
    </w:tbl>
    <w:p w14:paraId="63D64EC5" w14:textId="77777777" w:rsidR="00DA69C5" w:rsidRPr="00171238" w:rsidRDefault="00DA69C5" w:rsidP="009231CE"/>
    <w:p w14:paraId="2F98C2E5" w14:textId="77777777" w:rsidR="00DA69C5" w:rsidRPr="009231CE" w:rsidRDefault="00DA69C5" w:rsidP="009231CE"/>
    <w:p w14:paraId="1279912D" w14:textId="77777777" w:rsidR="00D83DF0" w:rsidRPr="007D1C81" w:rsidRDefault="00D83DF0" w:rsidP="00952C34">
      <w:pPr>
        <w:rPr>
          <w:rFonts w:ascii="Times New Roman" w:hAnsi="Times New Roman"/>
          <w:szCs w:val="24"/>
        </w:rPr>
      </w:pPr>
    </w:p>
    <w:sectPr w:rsidR="00D83DF0" w:rsidRPr="007D1C81" w:rsidSect="00250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F217" w14:textId="77777777" w:rsidR="001020B4" w:rsidRDefault="001020B4" w:rsidP="005C1DAB">
      <w:pPr>
        <w:spacing w:after="0" w:line="240" w:lineRule="auto"/>
      </w:pPr>
      <w:r>
        <w:separator/>
      </w:r>
    </w:p>
  </w:endnote>
  <w:endnote w:type="continuationSeparator" w:id="0">
    <w:p w14:paraId="44F87041" w14:textId="77777777" w:rsidR="001020B4" w:rsidRDefault="001020B4"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607052"/>
      <w:docPartObj>
        <w:docPartGallery w:val="Page Numbers (Bottom of Page)"/>
        <w:docPartUnique/>
      </w:docPartObj>
    </w:sdtPr>
    <w:sdtEndPr>
      <w:rPr>
        <w:noProof/>
      </w:rPr>
    </w:sdtEndPr>
    <w:sdtContent>
      <w:p w14:paraId="2B5EA635"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691B18B7"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E743" w14:textId="77777777" w:rsidR="00EF38B9" w:rsidRDefault="00EF38B9" w:rsidP="00250D27">
    <w:pPr>
      <w:pStyle w:val="Footer"/>
    </w:pPr>
  </w:p>
  <w:p w14:paraId="4D99E80E"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8074" w14:textId="77777777" w:rsidR="001020B4" w:rsidRDefault="001020B4" w:rsidP="005C1DAB">
      <w:pPr>
        <w:spacing w:after="0" w:line="240" w:lineRule="auto"/>
      </w:pPr>
      <w:r>
        <w:separator/>
      </w:r>
    </w:p>
  </w:footnote>
  <w:footnote w:type="continuationSeparator" w:id="0">
    <w:p w14:paraId="72A1BC2C" w14:textId="77777777" w:rsidR="001020B4" w:rsidRDefault="001020B4"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6D6B"/>
    <w:multiLevelType w:val="multilevel"/>
    <w:tmpl w:val="D87C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852902">
    <w:abstractNumId w:val="7"/>
  </w:num>
  <w:num w:numId="2" w16cid:durableId="720592355">
    <w:abstractNumId w:val="19"/>
  </w:num>
  <w:num w:numId="3" w16cid:durableId="909537669">
    <w:abstractNumId w:val="0"/>
  </w:num>
  <w:num w:numId="4" w16cid:durableId="270358021">
    <w:abstractNumId w:val="23"/>
  </w:num>
  <w:num w:numId="5" w16cid:durableId="627783101">
    <w:abstractNumId w:val="3"/>
  </w:num>
  <w:num w:numId="6" w16cid:durableId="244190316">
    <w:abstractNumId w:val="13"/>
  </w:num>
  <w:num w:numId="7" w16cid:durableId="1272740331">
    <w:abstractNumId w:val="20"/>
  </w:num>
  <w:num w:numId="8" w16cid:durableId="130943923">
    <w:abstractNumId w:val="16"/>
  </w:num>
  <w:num w:numId="9" w16cid:durableId="283730721">
    <w:abstractNumId w:val="14"/>
  </w:num>
  <w:num w:numId="10" w16cid:durableId="1848716873">
    <w:abstractNumId w:val="2"/>
  </w:num>
  <w:num w:numId="11" w16cid:durableId="1008408223">
    <w:abstractNumId w:val="6"/>
  </w:num>
  <w:num w:numId="12" w16cid:durableId="1501700394">
    <w:abstractNumId w:val="10"/>
  </w:num>
  <w:num w:numId="13" w16cid:durableId="1661738494">
    <w:abstractNumId w:val="12"/>
  </w:num>
  <w:num w:numId="14" w16cid:durableId="853618631">
    <w:abstractNumId w:val="18"/>
  </w:num>
  <w:num w:numId="15" w16cid:durableId="64686841">
    <w:abstractNumId w:val="11"/>
  </w:num>
  <w:num w:numId="16" w16cid:durableId="1172329247">
    <w:abstractNumId w:val="17"/>
  </w:num>
  <w:num w:numId="17" w16cid:durableId="1724594836">
    <w:abstractNumId w:val="5"/>
  </w:num>
  <w:num w:numId="18" w16cid:durableId="663898177">
    <w:abstractNumId w:val="22"/>
  </w:num>
  <w:num w:numId="19" w16cid:durableId="243339504">
    <w:abstractNumId w:val="15"/>
  </w:num>
  <w:num w:numId="20" w16cid:durableId="276721682">
    <w:abstractNumId w:val="9"/>
  </w:num>
  <w:num w:numId="21" w16cid:durableId="1014649518">
    <w:abstractNumId w:val="21"/>
  </w:num>
  <w:num w:numId="22" w16cid:durableId="2005543590">
    <w:abstractNumId w:val="8"/>
  </w:num>
  <w:num w:numId="23" w16cid:durableId="212500172">
    <w:abstractNumId w:val="1"/>
  </w:num>
  <w:num w:numId="24" w16cid:durableId="184000403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Qiang">
    <w15:presenceInfo w15:providerId="AD" w15:userId="S::qlu66@intl.zju.edu.cn::750991ec-6cc0-4d57-9783-9e8f8b42d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DC"/>
    <w:rsid w:val="00074D56"/>
    <w:rsid w:val="00096323"/>
    <w:rsid w:val="000A1FCD"/>
    <w:rsid w:val="000B6FE3"/>
    <w:rsid w:val="001010DD"/>
    <w:rsid w:val="001020B4"/>
    <w:rsid w:val="00102376"/>
    <w:rsid w:val="00104577"/>
    <w:rsid w:val="001474BD"/>
    <w:rsid w:val="00153E1C"/>
    <w:rsid w:val="00171238"/>
    <w:rsid w:val="00174DE3"/>
    <w:rsid w:val="001D5F0C"/>
    <w:rsid w:val="001F04D1"/>
    <w:rsid w:val="001F2AD7"/>
    <w:rsid w:val="00222C46"/>
    <w:rsid w:val="00225F23"/>
    <w:rsid w:val="00250D27"/>
    <w:rsid w:val="00265681"/>
    <w:rsid w:val="002942FC"/>
    <w:rsid w:val="00295865"/>
    <w:rsid w:val="002E27D4"/>
    <w:rsid w:val="00305B24"/>
    <w:rsid w:val="00330A02"/>
    <w:rsid w:val="00357D44"/>
    <w:rsid w:val="00367D59"/>
    <w:rsid w:val="003874C7"/>
    <w:rsid w:val="00395D8D"/>
    <w:rsid w:val="003A3BEE"/>
    <w:rsid w:val="003A532B"/>
    <w:rsid w:val="004521D7"/>
    <w:rsid w:val="004D1CB2"/>
    <w:rsid w:val="004F6310"/>
    <w:rsid w:val="00502487"/>
    <w:rsid w:val="00502EF0"/>
    <w:rsid w:val="00522FC4"/>
    <w:rsid w:val="00527794"/>
    <w:rsid w:val="00545600"/>
    <w:rsid w:val="005725E8"/>
    <w:rsid w:val="005C1DAB"/>
    <w:rsid w:val="005E3A8A"/>
    <w:rsid w:val="00604FA0"/>
    <w:rsid w:val="00635081"/>
    <w:rsid w:val="00651D99"/>
    <w:rsid w:val="00657A5A"/>
    <w:rsid w:val="00682928"/>
    <w:rsid w:val="006B0986"/>
    <w:rsid w:val="006E12B1"/>
    <w:rsid w:val="006E35CF"/>
    <w:rsid w:val="006E6789"/>
    <w:rsid w:val="00782192"/>
    <w:rsid w:val="00794927"/>
    <w:rsid w:val="007C2D7C"/>
    <w:rsid w:val="007D1C81"/>
    <w:rsid w:val="007D70F3"/>
    <w:rsid w:val="00800A14"/>
    <w:rsid w:val="00810F81"/>
    <w:rsid w:val="00827D30"/>
    <w:rsid w:val="00840FAF"/>
    <w:rsid w:val="00852D57"/>
    <w:rsid w:val="008667B1"/>
    <w:rsid w:val="008721C5"/>
    <w:rsid w:val="0087526A"/>
    <w:rsid w:val="0088616A"/>
    <w:rsid w:val="00892F9F"/>
    <w:rsid w:val="008A40F7"/>
    <w:rsid w:val="008A47A8"/>
    <w:rsid w:val="008B1FB3"/>
    <w:rsid w:val="008C1973"/>
    <w:rsid w:val="009231CE"/>
    <w:rsid w:val="00952C34"/>
    <w:rsid w:val="00955E50"/>
    <w:rsid w:val="00957750"/>
    <w:rsid w:val="0098312B"/>
    <w:rsid w:val="009837CC"/>
    <w:rsid w:val="009B6BCB"/>
    <w:rsid w:val="009D69E8"/>
    <w:rsid w:val="00A047D7"/>
    <w:rsid w:val="00A063D8"/>
    <w:rsid w:val="00A1658C"/>
    <w:rsid w:val="00A34C71"/>
    <w:rsid w:val="00A636E0"/>
    <w:rsid w:val="00A97600"/>
    <w:rsid w:val="00AB7DC6"/>
    <w:rsid w:val="00AC2E62"/>
    <w:rsid w:val="00AC41A4"/>
    <w:rsid w:val="00AE1040"/>
    <w:rsid w:val="00AE1786"/>
    <w:rsid w:val="00AF2027"/>
    <w:rsid w:val="00B16E7C"/>
    <w:rsid w:val="00B341F9"/>
    <w:rsid w:val="00B80B9F"/>
    <w:rsid w:val="00BC4CE4"/>
    <w:rsid w:val="00BE4D1A"/>
    <w:rsid w:val="00C2133A"/>
    <w:rsid w:val="00C76521"/>
    <w:rsid w:val="00CB0967"/>
    <w:rsid w:val="00CC3543"/>
    <w:rsid w:val="00CD2351"/>
    <w:rsid w:val="00CD6881"/>
    <w:rsid w:val="00D056D2"/>
    <w:rsid w:val="00D22210"/>
    <w:rsid w:val="00D83DF0"/>
    <w:rsid w:val="00D8675D"/>
    <w:rsid w:val="00DA32B5"/>
    <w:rsid w:val="00DA34D0"/>
    <w:rsid w:val="00DA69C5"/>
    <w:rsid w:val="00DE2C40"/>
    <w:rsid w:val="00E12251"/>
    <w:rsid w:val="00E43B14"/>
    <w:rsid w:val="00E4595F"/>
    <w:rsid w:val="00E55AA5"/>
    <w:rsid w:val="00E71C31"/>
    <w:rsid w:val="00E746DF"/>
    <w:rsid w:val="00E80C76"/>
    <w:rsid w:val="00E810A1"/>
    <w:rsid w:val="00E91562"/>
    <w:rsid w:val="00EE060C"/>
    <w:rsid w:val="00EF38B9"/>
    <w:rsid w:val="00F0679E"/>
    <w:rsid w:val="00F21F0C"/>
    <w:rsid w:val="00F73C88"/>
    <w:rsid w:val="00F7420D"/>
    <w:rsid w:val="00F7581F"/>
    <w:rsid w:val="00F82CDC"/>
    <w:rsid w:val="00F851C6"/>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E39ADE"/>
  <w15:docId w15:val="{2028F5B1-99AF-4F6D-A91D-49F14BD2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2E27D4"/>
    <w:pPr>
      <w:tabs>
        <w:tab w:val="right" w:leader="dot" w:pos="9350"/>
      </w:tabs>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2E27D4"/>
    <w:pPr>
      <w:tabs>
        <w:tab w:val="right" w:leader="dot" w:pos="9350"/>
      </w:tabs>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225F23"/>
    <w:pPr>
      <w:spacing w:before="100" w:beforeAutospacing="1" w:after="100" w:afterAutospacing="1" w:line="240" w:lineRule="auto"/>
    </w:pPr>
    <w:rPr>
      <w:rFonts w:ascii="宋体" w:eastAsia="宋体" w:hAnsi="宋体" w:cs="宋体"/>
      <w:sz w:val="24"/>
      <w:szCs w:val="24"/>
      <w:lang w:eastAsia="zh-CN"/>
    </w:rPr>
  </w:style>
  <w:style w:type="paragraph" w:styleId="Revision">
    <w:name w:val="Revision"/>
    <w:hidden/>
    <w:uiPriority w:val="99"/>
    <w:semiHidden/>
    <w:rsid w:val="001010DD"/>
    <w:pPr>
      <w:spacing w:after="0" w:line="240" w:lineRule="auto"/>
    </w:pPr>
  </w:style>
  <w:style w:type="paragraph" w:customStyle="1" w:styleId="a">
    <w:name w:val="段"/>
    <w:rsid w:val="00E746DF"/>
    <w:pPr>
      <w:autoSpaceDE w:val="0"/>
      <w:autoSpaceDN w:val="0"/>
      <w:spacing w:after="0" w:line="360" w:lineRule="auto"/>
      <w:ind w:firstLineChars="200" w:firstLine="200"/>
      <w:jc w:val="both"/>
    </w:pPr>
    <w:rPr>
      <w:rFonts w:ascii="宋体" w:eastAsia="宋体" w:hAnsi="Times New Roman" w:cs="Times New Roman"/>
      <w:noProof/>
      <w:sz w:val="2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1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www.linxtechnologies.com/products/rf-modules/lt-series-transceiver-modu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download.micron.com/pdf/datasheets/dram/ddr/512MBDDRx4x8x16.pdf"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International%20Campus,%20Zhejiang%20University\ZJUI\AcademicAffairs\UndergraduateStudy\ClassScheduling\2023SP\SeniorDesign\ECE_445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ECE_445_Template.dotx</Template>
  <TotalTime>92</TotalTime>
  <Pages>9</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INTL</dc:creator>
  <cp:lastModifiedBy>Tiantian Zhong</cp:lastModifiedBy>
  <cp:revision>2</cp:revision>
  <cp:lastPrinted>2023-04-14T08:13:00Z</cp:lastPrinted>
  <dcterms:created xsi:type="dcterms:W3CDTF">2023-04-16T19:18:00Z</dcterms:created>
  <dcterms:modified xsi:type="dcterms:W3CDTF">2023-04-16T19:18:00Z</dcterms:modified>
</cp:coreProperties>
</file>